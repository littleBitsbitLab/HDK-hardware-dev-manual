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F6D4" w14:textId="52C0131D" w:rsidR="008B173E" w:rsidRPr="004B220F" w:rsidRDefault="006B42BC" w:rsidP="00BC5581">
      <w:pPr>
        <w:pStyle w:val="Heading1"/>
        <w:numPr>
          <w:ilvl w:val="0"/>
          <w:numId w:val="0"/>
        </w:numPr>
        <w:spacing w:after="0"/>
        <w:rPr>
          <w:rFonts w:ascii="FuturaTMedRo1" w:hAnsi="FuturaTMedRo1"/>
        </w:rPr>
      </w:pPr>
      <w:bookmarkStart w:id="0" w:name="_Toc230761503"/>
      <w:r>
        <w:rPr>
          <w:rFonts w:ascii="FuturaTMedRo1" w:hAnsi="FuturaTMedRo1"/>
        </w:rPr>
        <w:softHyphen/>
      </w:r>
      <w:r w:rsidR="00D3094C" w:rsidRPr="004B220F">
        <w:rPr>
          <w:rFonts w:ascii="FuturaTMedRo1" w:hAnsi="FuturaTMedRo1"/>
        </w:rPr>
        <w:t xml:space="preserve">HDK </w:t>
      </w:r>
      <w:r w:rsidR="008C6EB3" w:rsidRPr="004B220F">
        <w:rPr>
          <w:rFonts w:ascii="FuturaTMedRo1" w:hAnsi="FuturaTMedRo1"/>
        </w:rPr>
        <w:t>Manual</w:t>
      </w:r>
      <w:bookmarkEnd w:id="0"/>
    </w:p>
    <w:sdt>
      <w:sdtPr>
        <w:rPr>
          <w:rFonts w:ascii="FuturaTMedRo1" w:eastAsia="SimSun" w:hAnsi="FuturaTMedRo1" w:cstheme="minorBidi"/>
          <w:b w:val="0"/>
          <w:bCs w:val="0"/>
          <w:color w:val="auto"/>
          <w:sz w:val="24"/>
          <w:szCs w:val="24"/>
        </w:rPr>
        <w:id w:val="-1161927759"/>
        <w:docPartObj>
          <w:docPartGallery w:val="Table of Contents"/>
          <w:docPartUnique/>
        </w:docPartObj>
      </w:sdtPr>
      <w:sdtEndPr>
        <w:rPr>
          <w:noProof/>
        </w:rPr>
      </w:sdtEndPr>
      <w:sdtContent>
        <w:p w14:paraId="5195421D" w14:textId="716C28A0" w:rsidR="00295DE4" w:rsidRPr="004B220F" w:rsidRDefault="00295DE4" w:rsidP="00BC5581">
          <w:pPr>
            <w:pStyle w:val="TOCHeading"/>
            <w:rPr>
              <w:rFonts w:ascii="FuturaTMedRo1" w:hAnsi="FuturaTMedRo1"/>
              <w:color w:val="auto"/>
            </w:rPr>
          </w:pPr>
          <w:r w:rsidRPr="004B220F">
            <w:rPr>
              <w:rFonts w:ascii="FuturaTMedRo1" w:hAnsi="FuturaTMedRo1"/>
              <w:color w:val="auto"/>
            </w:rPr>
            <w:t>Table of Contents</w:t>
          </w:r>
        </w:p>
        <w:p w14:paraId="54ECF217" w14:textId="77777777" w:rsidR="005A2575" w:rsidRPr="004B220F" w:rsidRDefault="00295DE4" w:rsidP="00BC5581">
          <w:pPr>
            <w:pStyle w:val="TOC1"/>
            <w:tabs>
              <w:tab w:val="right" w:leader="dot" w:pos="9350"/>
            </w:tabs>
            <w:rPr>
              <w:rFonts w:ascii="FuturaTMedRo1" w:eastAsiaTheme="minorEastAsia" w:hAnsi="FuturaTMedRo1"/>
              <w:b w:val="0"/>
              <w:noProof/>
              <w:color w:val="auto"/>
              <w:lang w:eastAsia="ja-JP"/>
            </w:rPr>
          </w:pPr>
          <w:r w:rsidRPr="004B220F">
            <w:rPr>
              <w:rFonts w:ascii="FuturaTMedRo1" w:hAnsi="FuturaTMedRo1"/>
              <w:b w:val="0"/>
              <w:color w:val="auto"/>
            </w:rPr>
            <w:fldChar w:fldCharType="begin"/>
          </w:r>
          <w:r w:rsidRPr="004B220F">
            <w:rPr>
              <w:rFonts w:ascii="FuturaTMedRo1" w:hAnsi="FuturaTMedRo1"/>
              <w:color w:val="auto"/>
            </w:rPr>
            <w:instrText xml:space="preserve"> TOC \o "1-3" \h \z \u </w:instrText>
          </w:r>
          <w:r w:rsidRPr="004B220F">
            <w:rPr>
              <w:rFonts w:ascii="FuturaTMedRo1" w:hAnsi="FuturaTMedRo1"/>
              <w:b w:val="0"/>
              <w:color w:val="auto"/>
            </w:rPr>
            <w:fldChar w:fldCharType="separate"/>
          </w:r>
          <w:r w:rsidR="005A2575" w:rsidRPr="004B220F">
            <w:rPr>
              <w:rFonts w:ascii="FuturaTMedRo1" w:hAnsi="FuturaTMedRo1"/>
              <w:noProof/>
              <w:color w:val="auto"/>
            </w:rPr>
            <w:t>littleBits HDK Manual</w:t>
          </w:r>
          <w:r w:rsidR="005A2575" w:rsidRPr="004B220F">
            <w:rPr>
              <w:rFonts w:ascii="FuturaTMedRo1" w:hAnsi="FuturaTMedRo1"/>
              <w:noProof/>
              <w:color w:val="auto"/>
            </w:rPr>
            <w:tab/>
          </w:r>
          <w:r w:rsidR="005A2575" w:rsidRPr="004B220F">
            <w:rPr>
              <w:rFonts w:ascii="FuturaTMedRo1" w:hAnsi="FuturaTMedRo1"/>
              <w:noProof/>
              <w:color w:val="auto"/>
            </w:rPr>
            <w:fldChar w:fldCharType="begin"/>
          </w:r>
          <w:r w:rsidR="005A2575" w:rsidRPr="004B220F">
            <w:rPr>
              <w:rFonts w:ascii="FuturaTMedRo1" w:hAnsi="FuturaTMedRo1"/>
              <w:noProof/>
              <w:color w:val="auto"/>
            </w:rPr>
            <w:instrText xml:space="preserve"> PAGEREF _Toc230761503 \h </w:instrText>
          </w:r>
          <w:r w:rsidR="005A2575" w:rsidRPr="004B220F">
            <w:rPr>
              <w:rFonts w:ascii="FuturaTMedRo1" w:hAnsi="FuturaTMedRo1"/>
              <w:noProof/>
              <w:color w:val="auto"/>
            </w:rPr>
          </w:r>
          <w:r w:rsidR="005A2575" w:rsidRPr="004B220F">
            <w:rPr>
              <w:rFonts w:ascii="FuturaTMedRo1" w:hAnsi="FuturaTMedRo1"/>
              <w:noProof/>
              <w:color w:val="auto"/>
            </w:rPr>
            <w:fldChar w:fldCharType="separate"/>
          </w:r>
          <w:r w:rsidR="005A2575" w:rsidRPr="004B220F">
            <w:rPr>
              <w:rFonts w:ascii="FuturaTMedRo1" w:hAnsi="FuturaTMedRo1"/>
              <w:noProof/>
              <w:color w:val="auto"/>
            </w:rPr>
            <w:t>1</w:t>
          </w:r>
          <w:r w:rsidR="005A2575" w:rsidRPr="004B220F">
            <w:rPr>
              <w:rFonts w:ascii="FuturaTMedRo1" w:hAnsi="FuturaTMedRo1"/>
              <w:noProof/>
              <w:color w:val="auto"/>
            </w:rPr>
            <w:fldChar w:fldCharType="end"/>
          </w:r>
        </w:p>
        <w:p w14:paraId="21104508"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1.0.0</w:t>
          </w:r>
          <w:r w:rsidRPr="004B220F">
            <w:rPr>
              <w:rFonts w:ascii="FuturaTMedRo1" w:eastAsiaTheme="minorEastAsia" w:hAnsi="FuturaTMedRo1"/>
              <w:noProof/>
              <w:sz w:val="24"/>
              <w:szCs w:val="24"/>
              <w:lang w:eastAsia="ja-JP"/>
            </w:rPr>
            <w:tab/>
          </w:r>
          <w:r w:rsidRPr="004B220F">
            <w:rPr>
              <w:rFonts w:ascii="FuturaTMedRo1" w:hAnsi="FuturaTMedRo1"/>
              <w:noProof/>
            </w:rPr>
            <w:t>Documentation Conventions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_Toc230761504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w:t>
          </w:r>
          <w:r w:rsidRPr="004B220F">
            <w:rPr>
              <w:rFonts w:ascii="FuturaTMedRo1" w:hAnsi="FuturaTMedRo1"/>
              <w:noProof/>
            </w:rPr>
            <w:fldChar w:fldCharType="end"/>
          </w:r>
        </w:p>
        <w:p w14:paraId="0835143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2.0.0</w:t>
          </w:r>
          <w:r w:rsidRPr="004B220F">
            <w:rPr>
              <w:rFonts w:ascii="FuturaTMedRo1" w:eastAsiaTheme="minorEastAsia" w:hAnsi="FuturaTMedRo1"/>
              <w:noProof/>
              <w:sz w:val="24"/>
              <w:szCs w:val="24"/>
              <w:lang w:eastAsia="ja-JP"/>
            </w:rPr>
            <w:tab/>
          </w:r>
          <w:r w:rsidRPr="004B220F">
            <w:rPr>
              <w:rFonts w:ascii="FuturaTMedRo1" w:hAnsi="FuturaTMedRo1"/>
              <w:noProof/>
            </w:rPr>
            <w:t>Required Engineering Deliverables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_Toc230761505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3</w:t>
          </w:r>
          <w:r w:rsidRPr="004B220F">
            <w:rPr>
              <w:rFonts w:ascii="FuturaTMedRo1" w:hAnsi="FuturaTMedRo1"/>
              <w:noProof/>
            </w:rPr>
            <w:fldChar w:fldCharType="end"/>
          </w:r>
        </w:p>
        <w:p w14:paraId="7755EA7B" w14:textId="77777777" w:rsidR="005A2575" w:rsidRPr="004B220F" w:rsidRDefault="005A2575" w:rsidP="00BC5581">
          <w:pPr>
            <w:pStyle w:val="TOC3"/>
            <w:rPr>
              <w:rFonts w:eastAsiaTheme="minorEastAsia"/>
              <w:sz w:val="24"/>
              <w:szCs w:val="24"/>
              <w:lang w:eastAsia="ja-JP"/>
            </w:rPr>
          </w:pPr>
          <w:r w:rsidRPr="004B220F">
            <w:t>2.1.0</w:t>
          </w:r>
          <w:r w:rsidRPr="004B220F">
            <w:rPr>
              <w:rFonts w:eastAsiaTheme="minorEastAsia"/>
              <w:sz w:val="24"/>
              <w:szCs w:val="24"/>
              <w:lang w:eastAsia="ja-JP"/>
            </w:rPr>
            <w:tab/>
          </w:r>
          <w:r w:rsidRPr="004B220F">
            <w:t>Delivery of Items to littleBits</w:t>
          </w:r>
          <w:r w:rsidRPr="004B220F">
            <w:tab/>
          </w:r>
          <w:r w:rsidRPr="004B220F">
            <w:fldChar w:fldCharType="begin"/>
          </w:r>
          <w:r w:rsidRPr="004B220F">
            <w:instrText xml:space="preserve"> PAGEREF _Toc230761506 \h </w:instrText>
          </w:r>
          <w:r w:rsidRPr="004B220F">
            <w:fldChar w:fldCharType="separate"/>
          </w:r>
          <w:r w:rsidRPr="004B220F">
            <w:t>4</w:t>
          </w:r>
          <w:r w:rsidRPr="004B220F">
            <w:fldChar w:fldCharType="end"/>
          </w:r>
        </w:p>
        <w:p w14:paraId="361162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3.0.0</w:t>
          </w:r>
          <w:r w:rsidRPr="004B220F">
            <w:rPr>
              <w:rFonts w:ascii="FuturaTMedRo1" w:eastAsiaTheme="minorEastAsia" w:hAnsi="FuturaTMedRo1"/>
              <w:noProof/>
              <w:sz w:val="24"/>
              <w:szCs w:val="24"/>
              <w:lang w:eastAsia="ja-JP"/>
            </w:rPr>
            <w:tab/>
          </w:r>
          <w:r w:rsidRPr="004B220F">
            <w:rPr>
              <w:rFonts w:ascii="FuturaTMedRo1" w:hAnsi="FuturaTMedRo1"/>
              <w:noProof/>
            </w:rPr>
            <w:t>Design Requirements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5</w:t>
          </w:r>
          <w:r w:rsidRPr="004B220F">
            <w:rPr>
              <w:rFonts w:ascii="FuturaTMedRo1" w:hAnsi="FuturaTMedRo1"/>
              <w:noProof/>
            </w:rPr>
            <w:fldChar w:fldCharType="end"/>
          </w:r>
        </w:p>
        <w:p w14:paraId="54053EBA"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4.0.0</w:t>
          </w:r>
          <w:r w:rsidRPr="004B220F">
            <w:rPr>
              <w:rFonts w:ascii="FuturaTMedRo1" w:eastAsiaTheme="minorEastAsia" w:hAnsi="FuturaTMedRo1"/>
              <w:noProof/>
              <w:sz w:val="24"/>
              <w:szCs w:val="24"/>
              <w:lang w:eastAsia="ja-JP"/>
            </w:rPr>
            <w:tab/>
          </w:r>
          <w:r w:rsidRPr="004B220F">
            <w:rPr>
              <w:rFonts w:ascii="FuturaTMedRo1" w:hAnsi="FuturaTMedRo1"/>
              <w:noProof/>
            </w:rPr>
            <w:t>Preparations</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6</w:t>
          </w:r>
          <w:r w:rsidRPr="004B220F">
            <w:rPr>
              <w:rFonts w:ascii="FuturaTMedRo1" w:hAnsi="FuturaTMedRo1"/>
              <w:noProof/>
            </w:rPr>
            <w:fldChar w:fldCharType="end"/>
          </w:r>
        </w:p>
        <w:p w14:paraId="68445882"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5.0.0</w:t>
          </w:r>
          <w:r w:rsidRPr="004B220F">
            <w:rPr>
              <w:rFonts w:ascii="FuturaTMedRo1" w:eastAsiaTheme="minorEastAsia" w:hAnsi="FuturaTMedRo1"/>
              <w:noProof/>
              <w:sz w:val="24"/>
              <w:szCs w:val="24"/>
              <w:lang w:eastAsia="ja-JP"/>
            </w:rPr>
            <w:tab/>
          </w:r>
          <w:r w:rsidRPr="004B220F">
            <w:rPr>
              <w:rFonts w:ascii="FuturaTMedRo1" w:hAnsi="FuturaTMedRo1"/>
              <w:noProof/>
            </w:rPr>
            <w:t>Product Design Requirement (PRD)</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_Toc230761509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7</w:t>
          </w:r>
          <w:r w:rsidRPr="004B220F">
            <w:rPr>
              <w:rFonts w:ascii="FuturaTMedRo1" w:hAnsi="FuturaTMedRo1"/>
              <w:noProof/>
            </w:rPr>
            <w:fldChar w:fldCharType="end"/>
          </w:r>
        </w:p>
        <w:p w14:paraId="2104657F"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6.0.0</w:t>
          </w:r>
          <w:r w:rsidRPr="004B220F">
            <w:rPr>
              <w:rFonts w:ascii="FuturaTMedRo1" w:eastAsiaTheme="minorEastAsia" w:hAnsi="FuturaTMedRo1"/>
              <w:noProof/>
              <w:sz w:val="24"/>
              <w:szCs w:val="24"/>
              <w:lang w:eastAsia="ja-JP"/>
            </w:rPr>
            <w:tab/>
          </w:r>
          <w:r w:rsidRPr="004B220F">
            <w:rPr>
              <w:rFonts w:ascii="FuturaTMedRo1" w:hAnsi="FuturaTMedRo1"/>
              <w:noProof/>
            </w:rPr>
            <w:t>Schematic (SCH)</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9</w:t>
          </w:r>
          <w:r w:rsidRPr="004B220F">
            <w:rPr>
              <w:rFonts w:ascii="FuturaTMedRo1" w:hAnsi="FuturaTMedRo1"/>
              <w:noProof/>
            </w:rPr>
            <w:fldChar w:fldCharType="end"/>
          </w:r>
        </w:p>
        <w:p w14:paraId="40B66CB0"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7.0.0</w:t>
          </w:r>
          <w:r w:rsidRPr="004B220F">
            <w:rPr>
              <w:rFonts w:ascii="FuturaTMedRo1" w:eastAsiaTheme="minorEastAsia" w:hAnsi="FuturaTMedRo1"/>
              <w:noProof/>
              <w:sz w:val="24"/>
              <w:szCs w:val="24"/>
              <w:lang w:eastAsia="ja-JP"/>
            </w:rPr>
            <w:tab/>
          </w:r>
          <w:r w:rsidRPr="004B220F">
            <w:rPr>
              <w:rFonts w:ascii="FuturaTMedRo1" w:hAnsi="FuturaTMedRo1"/>
              <w:noProof/>
            </w:rPr>
            <w:t>Printed Circuit Board (PCB)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11</w:t>
          </w:r>
          <w:r w:rsidRPr="004B220F">
            <w:rPr>
              <w:rFonts w:ascii="FuturaTMedRo1" w:hAnsi="FuturaTMedRo1"/>
              <w:noProof/>
            </w:rPr>
            <w:fldChar w:fldCharType="end"/>
          </w:r>
        </w:p>
        <w:p w14:paraId="31747494" w14:textId="77777777" w:rsidR="005A2575" w:rsidRPr="004B220F" w:rsidRDefault="005A2575" w:rsidP="00BC5581">
          <w:pPr>
            <w:pStyle w:val="TOC3"/>
            <w:rPr>
              <w:rFonts w:eastAsiaTheme="minorEastAsia"/>
              <w:sz w:val="24"/>
              <w:szCs w:val="24"/>
              <w:lang w:eastAsia="ja-JP"/>
            </w:rPr>
          </w:pPr>
          <w:r w:rsidRPr="000D4B8F">
            <w:t>7.1.0</w:t>
          </w:r>
          <w:r w:rsidRPr="004B220F">
            <w:rPr>
              <w:rFonts w:eastAsiaTheme="minorEastAsia"/>
              <w:sz w:val="24"/>
              <w:szCs w:val="24"/>
              <w:lang w:eastAsia="ja-JP"/>
            </w:rPr>
            <w:tab/>
          </w:r>
          <w:r w:rsidRPr="004B220F">
            <w:t>Component Choice and Placement</w:t>
          </w:r>
          <w:r w:rsidRPr="004B220F">
            <w:tab/>
          </w:r>
          <w:r w:rsidRPr="004B220F">
            <w:fldChar w:fldCharType="begin"/>
          </w:r>
          <w:r w:rsidRPr="004B220F">
            <w:instrText xml:space="preserve"> PAGEREF _Toc230761512 \h </w:instrText>
          </w:r>
          <w:r w:rsidRPr="004B220F">
            <w:fldChar w:fldCharType="separate"/>
          </w:r>
          <w:r w:rsidRPr="004B220F">
            <w:t>12</w:t>
          </w:r>
          <w:r w:rsidRPr="004B220F">
            <w:fldChar w:fldCharType="end"/>
          </w:r>
        </w:p>
        <w:p w14:paraId="5BA92708" w14:textId="77777777" w:rsidR="005A2575" w:rsidRPr="004B220F" w:rsidRDefault="005A2575" w:rsidP="00BC5581">
          <w:pPr>
            <w:pStyle w:val="TOC3"/>
            <w:rPr>
              <w:rFonts w:eastAsiaTheme="minorEastAsia"/>
              <w:sz w:val="24"/>
              <w:szCs w:val="24"/>
              <w:lang w:eastAsia="ja-JP"/>
            </w:rPr>
          </w:pPr>
          <w:r w:rsidRPr="000D4B8F">
            <w:t>7.2.0</w:t>
          </w:r>
          <w:r w:rsidRPr="004B220F">
            <w:rPr>
              <w:rFonts w:eastAsiaTheme="minorEastAsia"/>
              <w:sz w:val="24"/>
              <w:szCs w:val="24"/>
              <w:lang w:eastAsia="ja-JP"/>
            </w:rPr>
            <w:tab/>
          </w:r>
          <w:r w:rsidRPr="004B220F">
            <w:t>Routing</w:t>
          </w:r>
          <w:r w:rsidRPr="004B220F">
            <w:tab/>
          </w:r>
          <w:r w:rsidRPr="004B220F">
            <w:fldChar w:fldCharType="begin"/>
          </w:r>
          <w:r w:rsidRPr="004B220F">
            <w:instrText xml:space="preserve"> PAGEREF _Toc230761513 \h </w:instrText>
          </w:r>
          <w:r w:rsidRPr="004B220F">
            <w:fldChar w:fldCharType="separate"/>
          </w:r>
          <w:r w:rsidRPr="004B220F">
            <w:t>13</w:t>
          </w:r>
          <w:r w:rsidRPr="004B220F">
            <w:fldChar w:fldCharType="end"/>
          </w:r>
        </w:p>
        <w:p w14:paraId="034B52E0" w14:textId="77777777" w:rsidR="005A2575" w:rsidRPr="004B220F" w:rsidRDefault="005A2575" w:rsidP="00BC5581">
          <w:pPr>
            <w:pStyle w:val="TOC3"/>
            <w:rPr>
              <w:rFonts w:eastAsiaTheme="minorEastAsia"/>
              <w:sz w:val="24"/>
              <w:szCs w:val="24"/>
              <w:lang w:eastAsia="ja-JP"/>
            </w:rPr>
          </w:pPr>
          <w:r w:rsidRPr="000D4B8F">
            <w:t>7.3.0</w:t>
          </w:r>
          <w:r w:rsidRPr="004B220F">
            <w:rPr>
              <w:rFonts w:eastAsiaTheme="minorEastAsia"/>
              <w:sz w:val="24"/>
              <w:szCs w:val="24"/>
              <w:lang w:eastAsia="ja-JP"/>
            </w:rPr>
            <w:tab/>
          </w:r>
          <w:r w:rsidRPr="004B220F">
            <w:t>Silkscreen</w:t>
          </w:r>
          <w:r w:rsidRPr="004B220F">
            <w:tab/>
          </w:r>
          <w:r w:rsidRPr="004B220F">
            <w:fldChar w:fldCharType="begin"/>
          </w:r>
          <w:r w:rsidRPr="004B220F">
            <w:instrText xml:space="preserve"> PAGEREF _Toc230761514 \h </w:instrText>
          </w:r>
          <w:r w:rsidRPr="004B220F">
            <w:fldChar w:fldCharType="separate"/>
          </w:r>
          <w:r w:rsidRPr="004B220F">
            <w:t>14</w:t>
          </w:r>
          <w:r w:rsidRPr="004B220F">
            <w:fldChar w:fldCharType="end"/>
          </w:r>
        </w:p>
        <w:p w14:paraId="7BB6FD3D" w14:textId="77777777" w:rsidR="005A2575" w:rsidRPr="004B220F" w:rsidRDefault="005A2575" w:rsidP="00BC5581">
          <w:pPr>
            <w:pStyle w:val="TOC3"/>
            <w:rPr>
              <w:rFonts w:eastAsiaTheme="minorEastAsia"/>
              <w:sz w:val="24"/>
              <w:szCs w:val="24"/>
              <w:lang w:eastAsia="ja-JP"/>
            </w:rPr>
          </w:pPr>
          <w:r w:rsidRPr="000D4B8F">
            <w:t>7.4.0</w:t>
          </w:r>
          <w:r w:rsidRPr="004B220F">
            <w:rPr>
              <w:rFonts w:eastAsiaTheme="minorEastAsia"/>
              <w:sz w:val="24"/>
              <w:szCs w:val="24"/>
              <w:lang w:eastAsia="ja-JP"/>
            </w:rPr>
            <w:tab/>
          </w:r>
          <w:r w:rsidRPr="004B220F">
            <w:t>Design Rule Check</w:t>
          </w:r>
          <w:r w:rsidRPr="004B220F">
            <w:tab/>
          </w:r>
          <w:r w:rsidRPr="004B220F">
            <w:fldChar w:fldCharType="begin"/>
          </w:r>
          <w:r w:rsidRPr="004B220F">
            <w:instrText xml:space="preserve"> PAGEREF _Toc230761515 \h </w:instrText>
          </w:r>
          <w:r w:rsidRPr="004B220F">
            <w:fldChar w:fldCharType="separate"/>
          </w:r>
          <w:r w:rsidRPr="004B220F">
            <w:t>15</w:t>
          </w:r>
          <w:r w:rsidRPr="004B220F">
            <w:fldChar w:fldCharType="end"/>
          </w:r>
        </w:p>
        <w:p w14:paraId="361E1143" w14:textId="77777777" w:rsidR="005A2575" w:rsidRPr="004B220F" w:rsidRDefault="005A2575" w:rsidP="00BC5581">
          <w:pPr>
            <w:pStyle w:val="TOC3"/>
            <w:rPr>
              <w:rFonts w:eastAsiaTheme="minorEastAsia"/>
              <w:sz w:val="24"/>
              <w:szCs w:val="24"/>
              <w:lang w:eastAsia="ja-JP"/>
            </w:rPr>
          </w:pPr>
          <w:r w:rsidRPr="000D4B8F">
            <w:t>7.5.0</w:t>
          </w:r>
          <w:r w:rsidRPr="004B220F">
            <w:rPr>
              <w:rFonts w:eastAsiaTheme="minorEastAsia"/>
              <w:sz w:val="24"/>
              <w:szCs w:val="24"/>
              <w:lang w:eastAsia="ja-JP"/>
            </w:rPr>
            <w:tab/>
          </w:r>
          <w:r w:rsidRPr="004B220F">
            <w:t>Drills</w:t>
          </w:r>
          <w:r w:rsidRPr="004B220F">
            <w:tab/>
          </w:r>
          <w:r w:rsidRPr="004B220F">
            <w:fldChar w:fldCharType="begin"/>
          </w:r>
          <w:r w:rsidRPr="004B220F">
            <w:instrText xml:space="preserve"> PAGEREF _Toc230761516 \h </w:instrText>
          </w:r>
          <w:r w:rsidRPr="004B220F">
            <w:fldChar w:fldCharType="separate"/>
          </w:r>
          <w:r w:rsidRPr="004B220F">
            <w:t>15</w:t>
          </w:r>
          <w:r w:rsidRPr="004B220F">
            <w:fldChar w:fldCharType="end"/>
          </w:r>
        </w:p>
        <w:p w14:paraId="3A890ABC"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8.0.0</w:t>
          </w:r>
          <w:r w:rsidRPr="004B220F">
            <w:rPr>
              <w:rFonts w:ascii="FuturaTMedRo1" w:eastAsiaTheme="minorEastAsia" w:hAnsi="FuturaTMedRo1"/>
              <w:noProof/>
              <w:sz w:val="24"/>
              <w:szCs w:val="24"/>
              <w:lang w:eastAsia="ja-JP"/>
            </w:rPr>
            <w:tab/>
          </w:r>
          <w:r w:rsidRPr="004B220F">
            <w:rPr>
              <w:rFonts w:ascii="FuturaTMedRo1" w:hAnsi="FuturaTMedRo1"/>
              <w:noProof/>
            </w:rPr>
            <w:t>Gerber Files (GRB)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_Toc230761517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16</w:t>
          </w:r>
          <w:r w:rsidRPr="004B220F">
            <w:rPr>
              <w:rFonts w:ascii="FuturaTMedRo1" w:hAnsi="FuturaTMedRo1"/>
              <w:noProof/>
            </w:rPr>
            <w:fldChar w:fldCharType="end"/>
          </w:r>
        </w:p>
        <w:p w14:paraId="366DAE81" w14:textId="77777777" w:rsidR="005A2575" w:rsidRPr="004B220F" w:rsidRDefault="005A2575" w:rsidP="00BC5581">
          <w:pPr>
            <w:pStyle w:val="TOC2"/>
            <w:tabs>
              <w:tab w:val="left" w:pos="696"/>
              <w:tab w:val="right" w:leader="dot" w:pos="9350"/>
            </w:tabs>
            <w:rPr>
              <w:rFonts w:ascii="FuturaTMedRo1" w:eastAsiaTheme="minorEastAsia" w:hAnsi="FuturaTMedRo1"/>
              <w:noProof/>
              <w:sz w:val="24"/>
              <w:szCs w:val="24"/>
              <w:lang w:eastAsia="ja-JP"/>
            </w:rPr>
          </w:pPr>
          <w:r w:rsidRPr="004B220F">
            <w:rPr>
              <w:rFonts w:ascii="FuturaTMedRo1" w:hAnsi="FuturaTMedRo1"/>
              <w:noProof/>
            </w:rPr>
            <w:t>9.0.0</w:t>
          </w:r>
          <w:r w:rsidRPr="004B220F">
            <w:rPr>
              <w:rFonts w:ascii="FuturaTMedRo1" w:eastAsiaTheme="minorEastAsia" w:hAnsi="FuturaTMedRo1"/>
              <w:noProof/>
              <w:sz w:val="24"/>
              <w:szCs w:val="24"/>
              <w:lang w:eastAsia="ja-JP"/>
            </w:rPr>
            <w:tab/>
          </w:r>
          <w:r w:rsidRPr="004B220F">
            <w:rPr>
              <w:rFonts w:ascii="FuturaTMedRo1" w:hAnsi="FuturaTMedRo1"/>
              <w:noProof/>
            </w:rPr>
            <w:t>Bill of Materials (BOM)</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_Toc230761518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17</w:t>
          </w:r>
          <w:r w:rsidRPr="004B220F">
            <w:rPr>
              <w:rFonts w:ascii="FuturaTMedRo1" w:hAnsi="FuturaTMedRo1"/>
              <w:noProof/>
            </w:rPr>
            <w:fldChar w:fldCharType="end"/>
          </w:r>
        </w:p>
        <w:p w14:paraId="28CC6D65"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10.0.0</w:t>
          </w:r>
          <w:r w:rsidRPr="004B220F">
            <w:rPr>
              <w:rFonts w:ascii="FuturaTMedRo1" w:eastAsiaTheme="minorEastAsia" w:hAnsi="FuturaTMedRo1"/>
              <w:noProof/>
              <w:sz w:val="24"/>
              <w:szCs w:val="24"/>
              <w:lang w:eastAsia="ja-JP"/>
            </w:rPr>
            <w:tab/>
          </w:r>
          <w:r w:rsidRPr="004B220F">
            <w:rPr>
              <w:rFonts w:ascii="FuturaTMedRo1" w:hAnsi="FuturaTMedRo1"/>
              <w:noProof/>
            </w:rPr>
            <w:t>Creating Fab Drawings (FAB)</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_Toc230761519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18</w:t>
          </w:r>
          <w:r w:rsidRPr="004B220F">
            <w:rPr>
              <w:rFonts w:ascii="FuturaTMedRo1" w:hAnsi="FuturaTMedRo1"/>
              <w:noProof/>
            </w:rPr>
            <w:fldChar w:fldCharType="end"/>
          </w:r>
        </w:p>
        <w:p w14:paraId="458D9010"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11.0.0</w:t>
          </w:r>
          <w:r w:rsidRPr="004B220F">
            <w:rPr>
              <w:rFonts w:ascii="FuturaTMedRo1" w:eastAsiaTheme="minorEastAsia" w:hAnsi="FuturaTMedRo1"/>
              <w:noProof/>
              <w:sz w:val="24"/>
              <w:szCs w:val="24"/>
              <w:lang w:eastAsia="ja-JP"/>
            </w:rPr>
            <w:tab/>
          </w:r>
          <w:r w:rsidRPr="004B220F">
            <w:rPr>
              <w:rFonts w:ascii="FuturaTMedRo1" w:hAnsi="FuturaTMedRo1"/>
              <w:noProof/>
            </w:rPr>
            <w:t>Creating Assembly Drawings (ASY)</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_Toc230761520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20</w:t>
          </w:r>
          <w:r w:rsidRPr="004B220F">
            <w:rPr>
              <w:rFonts w:ascii="FuturaTMedRo1" w:hAnsi="FuturaTMedRo1"/>
              <w:noProof/>
            </w:rPr>
            <w:fldChar w:fldCharType="end"/>
          </w:r>
        </w:p>
        <w:p w14:paraId="62DC7D84" w14:textId="77777777" w:rsidR="005A2575" w:rsidRPr="004B220F" w:rsidRDefault="005A2575" w:rsidP="00BC5581">
          <w:pPr>
            <w:pStyle w:val="TOC2"/>
            <w:tabs>
              <w:tab w:val="left" w:pos="818"/>
              <w:tab w:val="right" w:leader="dot" w:pos="9350"/>
            </w:tabs>
            <w:rPr>
              <w:rFonts w:ascii="FuturaTMedRo1" w:eastAsiaTheme="minorEastAsia" w:hAnsi="FuturaTMedRo1"/>
              <w:noProof/>
              <w:sz w:val="24"/>
              <w:szCs w:val="24"/>
              <w:lang w:eastAsia="ja-JP"/>
            </w:rPr>
          </w:pPr>
          <w:r w:rsidRPr="004B220F">
            <w:rPr>
              <w:rFonts w:ascii="FuturaTMedRo1" w:hAnsi="FuturaTMedRo1"/>
              <w:noProof/>
            </w:rPr>
            <w:t>12.0.0</w:t>
          </w:r>
          <w:r w:rsidRPr="004B220F">
            <w:rPr>
              <w:rFonts w:ascii="FuturaTMedRo1" w:eastAsiaTheme="minorEastAsia" w:hAnsi="FuturaTMedRo1"/>
              <w:noProof/>
              <w:sz w:val="24"/>
              <w:szCs w:val="24"/>
              <w:lang w:eastAsia="ja-JP"/>
            </w:rPr>
            <w:tab/>
          </w:r>
          <w:r w:rsidRPr="004B220F">
            <w:rPr>
              <w:rFonts w:ascii="FuturaTMedRo1" w:hAnsi="FuturaTMedRo1"/>
              <w:noProof/>
            </w:rPr>
            <w:t>Appendix A</w:t>
          </w:r>
          <w:r w:rsidRPr="004B220F">
            <w:rPr>
              <w:rFonts w:ascii="FuturaTMedRo1" w:hAnsi="FuturaTMedRo1"/>
              <w:noProof/>
            </w:rPr>
            <w:tab/>
          </w:r>
          <w:r w:rsidRPr="004B220F">
            <w:rPr>
              <w:rFonts w:ascii="FuturaTMedRo1" w:hAnsi="FuturaTMedRo1"/>
              <w:noProof/>
            </w:rPr>
            <w:fldChar w:fldCharType="begin"/>
          </w:r>
          <w:r w:rsidRPr="004B220F">
            <w:rPr>
              <w:rFonts w:ascii="FuturaTMedRo1" w:hAnsi="FuturaTMedRo1"/>
              <w:noProof/>
            </w:rPr>
            <w:instrText xml:space="preserve"> PAGEREF _Toc230761521 \h </w:instrText>
          </w:r>
          <w:r w:rsidRPr="004B220F">
            <w:rPr>
              <w:rFonts w:ascii="FuturaTMedRo1" w:hAnsi="FuturaTMedRo1"/>
              <w:noProof/>
            </w:rPr>
          </w:r>
          <w:r w:rsidRPr="004B220F">
            <w:rPr>
              <w:rFonts w:ascii="FuturaTMedRo1" w:hAnsi="FuturaTMedRo1"/>
              <w:noProof/>
            </w:rPr>
            <w:fldChar w:fldCharType="separate"/>
          </w:r>
          <w:r w:rsidRPr="004B220F">
            <w:rPr>
              <w:rFonts w:ascii="FuturaTMedRo1" w:hAnsi="FuturaTMedRo1"/>
              <w:noProof/>
            </w:rPr>
            <w:t>22</w:t>
          </w:r>
          <w:r w:rsidRPr="004B220F">
            <w:rPr>
              <w:rFonts w:ascii="FuturaTMedRo1" w:hAnsi="FuturaTMedRo1"/>
              <w:noProof/>
            </w:rPr>
            <w:fldChar w:fldCharType="end"/>
          </w:r>
        </w:p>
        <w:p w14:paraId="66163DFB" w14:textId="09221F20" w:rsidR="00295DE4" w:rsidRPr="004B220F" w:rsidRDefault="00295DE4" w:rsidP="00BC5581">
          <w:pPr>
            <w:spacing w:after="0"/>
            <w:rPr>
              <w:rFonts w:ascii="FuturaTMedRo1" w:hAnsi="FuturaTMedRo1"/>
              <w:noProof/>
            </w:rPr>
          </w:pPr>
          <w:r w:rsidRPr="004B220F">
            <w:rPr>
              <w:rFonts w:ascii="FuturaTMedRo1" w:hAnsi="FuturaTMedRo1"/>
              <w:b/>
              <w:bCs/>
              <w:noProof/>
            </w:rPr>
            <w:fldChar w:fldCharType="end"/>
          </w:r>
        </w:p>
      </w:sdtContent>
    </w:sdt>
    <w:p w14:paraId="5A599393" w14:textId="77777777" w:rsidR="00D3094C" w:rsidRPr="004B220F" w:rsidRDefault="00D3094C" w:rsidP="00BC5581">
      <w:pPr>
        <w:pStyle w:val="Heading2"/>
        <w:spacing w:after="0"/>
        <w:rPr>
          <w:rFonts w:ascii="FuturaTMedRo1" w:hAnsi="FuturaTMedRo1"/>
        </w:rPr>
      </w:pPr>
      <w:bookmarkStart w:id="1" w:name="_Toc230761504"/>
      <w:r w:rsidRPr="004B220F">
        <w:rPr>
          <w:rFonts w:ascii="FuturaTMedRo1" w:hAnsi="FuturaTMedRo1"/>
        </w:rPr>
        <w:t>Documentation Conventions</w:t>
      </w:r>
      <w:bookmarkEnd w:id="1"/>
    </w:p>
    <w:p w14:paraId="487B8FFB" w14:textId="77777777" w:rsidR="000A1E91" w:rsidRPr="004B220F" w:rsidRDefault="000A1E91" w:rsidP="00BC5581">
      <w:pPr>
        <w:pStyle w:val="Textbody"/>
        <w:spacing w:after="0"/>
        <w:rPr>
          <w:rFonts w:ascii="FuturaTMedRo1" w:hAnsi="FuturaTMedRo1"/>
        </w:rPr>
      </w:pPr>
    </w:p>
    <w:p w14:paraId="397F48D7" w14:textId="77777777" w:rsidR="00785117" w:rsidRPr="004B220F" w:rsidRDefault="00D3094C" w:rsidP="00BC5581">
      <w:pPr>
        <w:pStyle w:val="ListParagraph"/>
        <w:rPr>
          <w:rFonts w:ascii="FuturaTMedRo1" w:hAnsi="FuturaTMedRo1"/>
        </w:rPr>
      </w:pPr>
      <w:r w:rsidRPr="004B220F">
        <w:rPr>
          <w:rFonts w:ascii="FuturaTMedRo1" w:hAnsi="FuturaTMedRo1"/>
        </w:rPr>
        <w:t>Standard text. This is the standard typeface.</w:t>
      </w:r>
    </w:p>
    <w:p w14:paraId="3DBC648A" w14:textId="77777777" w:rsidR="00DA430E" w:rsidRPr="004B220F" w:rsidRDefault="00DA430E" w:rsidP="00BC5581">
      <w:pPr>
        <w:pStyle w:val="ListParagraph"/>
        <w:numPr>
          <w:ilvl w:val="0"/>
          <w:numId w:val="0"/>
        </w:numPr>
        <w:ind w:left="1440"/>
        <w:rPr>
          <w:rFonts w:ascii="FuturaTMedRo1" w:hAnsi="FuturaTMedRo1"/>
        </w:rPr>
      </w:pPr>
    </w:p>
    <w:p w14:paraId="631A4329" w14:textId="77777777" w:rsidR="00D3094C" w:rsidRPr="004B220F" w:rsidRDefault="00D3094C" w:rsidP="00BC5581">
      <w:pPr>
        <w:pStyle w:val="ListParagraph"/>
        <w:rPr>
          <w:rFonts w:ascii="FuturaTMedRo1" w:hAnsi="FuturaTMedRo1"/>
        </w:rPr>
      </w:pPr>
      <w:r w:rsidRPr="004B220F">
        <w:rPr>
          <w:rFonts w:ascii="FuturaTMedRo1" w:hAnsi="FuturaTMedRo1"/>
          <w:i/>
          <w:iCs/>
        </w:rPr>
        <w:t xml:space="preserve">Italics represent information that may change depending on the </w:t>
      </w:r>
      <w:r w:rsidRPr="004B220F">
        <w:rPr>
          <w:rFonts w:ascii="FuturaTMedRo1" w:hAnsi="FuturaTMedRo1"/>
          <w:i/>
          <w:iCs/>
        </w:rPr>
        <w:lastRenderedPageBreak/>
        <w:t>design.</w:t>
      </w:r>
    </w:p>
    <w:p w14:paraId="7F69C6B0" w14:textId="77777777" w:rsidR="00DA430E" w:rsidRPr="004B220F" w:rsidRDefault="00DA430E" w:rsidP="00BC5581">
      <w:pPr>
        <w:pStyle w:val="ListParagraph"/>
        <w:numPr>
          <w:ilvl w:val="0"/>
          <w:numId w:val="0"/>
        </w:numPr>
        <w:ind w:left="1440"/>
        <w:rPr>
          <w:rFonts w:ascii="FuturaTMedRo1" w:hAnsi="FuturaTMedRo1"/>
        </w:rPr>
      </w:pPr>
    </w:p>
    <w:p w14:paraId="018F5AAF" w14:textId="77777777" w:rsidR="00D3094C" w:rsidRPr="004B220F" w:rsidRDefault="00600C7D" w:rsidP="00BC5581">
      <w:pPr>
        <w:pStyle w:val="ListParagraph"/>
        <w:rPr>
          <w:rFonts w:ascii="FuturaTMedRo1" w:hAnsi="FuturaTMedRo1"/>
        </w:rPr>
      </w:pPr>
      <w:r w:rsidRPr="004B220F">
        <w:rPr>
          <w:rFonts w:ascii="FuturaTMedRo1" w:hAnsi="FuturaTMedRo1"/>
        </w:rPr>
        <w:t>The pound sign # represents indeterminate numerals</w:t>
      </w:r>
      <w:r w:rsidR="00D3094C" w:rsidRPr="004B220F">
        <w:rPr>
          <w:rFonts w:ascii="FuturaTMedRo1" w:hAnsi="FuturaTMedRo1"/>
        </w:rPr>
        <w:t>.</w:t>
      </w:r>
    </w:p>
    <w:p w14:paraId="17F855DC" w14:textId="77777777" w:rsidR="00DA430E" w:rsidRPr="004B220F" w:rsidRDefault="00DA430E" w:rsidP="00BC5581">
      <w:pPr>
        <w:pStyle w:val="ListParagraph"/>
        <w:numPr>
          <w:ilvl w:val="0"/>
          <w:numId w:val="0"/>
        </w:numPr>
        <w:ind w:left="1440"/>
        <w:rPr>
          <w:rFonts w:ascii="FuturaTMedRo1" w:hAnsi="FuturaTMedRo1"/>
        </w:rPr>
      </w:pPr>
    </w:p>
    <w:p w14:paraId="7396966E" w14:textId="2D029F95" w:rsidR="00D3094C" w:rsidRPr="004B220F" w:rsidRDefault="00D3094C" w:rsidP="00BC5581">
      <w:pPr>
        <w:pStyle w:val="ListParagraph"/>
        <w:rPr>
          <w:rFonts w:ascii="FuturaTMedRo1" w:hAnsi="FuturaTMedRo1" w:cstheme="minorBidi"/>
        </w:rPr>
      </w:pPr>
      <w:r w:rsidRPr="004B220F">
        <w:rPr>
          <w:rFonts w:ascii="FuturaTMedRo1" w:hAnsi="FuturaTMedRo1"/>
        </w:rPr>
        <w:t xml:space="preserve">“ALL CAPS” in quotations are references to specific elements of software tools like </w:t>
      </w:r>
      <w:proofErr w:type="spellStart"/>
      <w:r w:rsidRPr="004B220F">
        <w:rPr>
          <w:rFonts w:ascii="FuturaTMedRo1" w:hAnsi="FuturaTMedRo1"/>
        </w:rPr>
        <w:t>EagleCAD</w:t>
      </w:r>
      <w:proofErr w:type="spellEnd"/>
      <w:r w:rsidRPr="004B220F">
        <w:rPr>
          <w:rFonts w:ascii="FuturaTMedRo1" w:hAnsi="FuturaTMedRo1"/>
        </w:rPr>
        <w:t>.</w:t>
      </w:r>
      <w:r w:rsidR="00DA430E" w:rsidRPr="004B220F">
        <w:rPr>
          <w:rFonts w:ascii="FuturaTMedRo1" w:hAnsi="FuturaTMedRo1"/>
        </w:rPr>
        <w:br/>
      </w:r>
    </w:p>
    <w:p w14:paraId="0817B78D" w14:textId="6458A479" w:rsidR="00060752" w:rsidRPr="004B220F" w:rsidRDefault="00072BD4" w:rsidP="00BC5581">
      <w:pPr>
        <w:widowControl w:val="0"/>
        <w:spacing w:after="0"/>
        <w:rPr>
          <w:rFonts w:ascii="FuturaTMedRo1" w:hAnsi="FuturaTMedRo1"/>
        </w:rPr>
      </w:pPr>
      <w:r w:rsidRPr="004B220F">
        <w:rPr>
          <w:rFonts w:ascii="FuturaTMedRo1" w:hAnsi="FuturaTMedRo1"/>
        </w:rPr>
        <w:t xml:space="preserve">The </w:t>
      </w:r>
      <w:proofErr w:type="spellStart"/>
      <w:r w:rsidRPr="004B220F">
        <w:rPr>
          <w:rFonts w:ascii="FuturaTMedRo1" w:hAnsi="FuturaTMedRo1"/>
        </w:rPr>
        <w:t>littleBits</w:t>
      </w:r>
      <w:proofErr w:type="spellEnd"/>
      <w:r w:rsidRPr="004B220F">
        <w:rPr>
          <w:rFonts w:ascii="FuturaTMedRo1" w:hAnsi="FuturaTMedRo1"/>
        </w:rPr>
        <w:t xml:space="preserve"> company will be represented by the abbreviation </w:t>
      </w:r>
      <w:r w:rsidR="004B567C" w:rsidRPr="004B220F">
        <w:rPr>
          <w:rFonts w:ascii="FuturaTMedRo1" w:hAnsi="FuturaTMedRo1"/>
        </w:rPr>
        <w:t>“</w:t>
      </w:r>
      <w:r w:rsidRPr="004B220F">
        <w:rPr>
          <w:rFonts w:ascii="FuturaTMedRo1" w:hAnsi="FuturaTMedRo1"/>
        </w:rPr>
        <w:t>LB</w:t>
      </w:r>
      <w:r w:rsidR="004B567C" w:rsidRPr="004B220F">
        <w:rPr>
          <w:rFonts w:ascii="FuturaTMedRo1" w:hAnsi="FuturaTMedRo1"/>
        </w:rPr>
        <w:t>”.</w:t>
      </w:r>
    </w:p>
    <w:p w14:paraId="7E8D0390" w14:textId="77777777" w:rsidR="00A36D0D" w:rsidRPr="004B220F" w:rsidRDefault="00D3094C" w:rsidP="00BC5581">
      <w:pPr>
        <w:pStyle w:val="Heading2"/>
        <w:spacing w:after="0"/>
        <w:rPr>
          <w:rFonts w:ascii="FuturaTMedRo1" w:hAnsi="FuturaTMedRo1"/>
        </w:rPr>
      </w:pPr>
      <w:bookmarkStart w:id="2" w:name="_Toc230761505"/>
      <w:r w:rsidRPr="004B220F">
        <w:rPr>
          <w:rFonts w:ascii="FuturaTMedRo1" w:hAnsi="FuturaTMedRo1"/>
        </w:rPr>
        <w:t>Required Engineering Deliverables</w:t>
      </w:r>
      <w:bookmarkEnd w:id="2"/>
    </w:p>
    <w:p w14:paraId="62637868" w14:textId="77777777" w:rsidR="0015702D" w:rsidRPr="004B220F" w:rsidRDefault="0015702D" w:rsidP="00BC5581">
      <w:pPr>
        <w:pStyle w:val="Textbody"/>
        <w:spacing w:after="0"/>
        <w:rPr>
          <w:rFonts w:ascii="FuturaTMedRo1" w:hAnsi="FuturaTMedRo1"/>
        </w:rPr>
      </w:pPr>
    </w:p>
    <w:p w14:paraId="02CEA0CE" w14:textId="24624A32" w:rsidR="00D3094C" w:rsidRPr="004B220F" w:rsidRDefault="00D3094C" w:rsidP="00BC5581">
      <w:pPr>
        <w:pStyle w:val="ListParagraph"/>
        <w:rPr>
          <w:rFonts w:ascii="FuturaTMedRo1" w:hAnsi="FuturaTMedRo1"/>
        </w:rPr>
      </w:pPr>
      <w:r w:rsidRPr="004B220F">
        <w:rPr>
          <w:rFonts w:ascii="FuturaTMedRo1" w:hAnsi="FuturaTMedRo1"/>
        </w:rPr>
        <w:t>Product Requirements Document (</w:t>
      </w:r>
      <w:r w:rsidR="001A6377" w:rsidRPr="004B220F">
        <w:rPr>
          <w:rFonts w:ascii="FuturaTMedRo1" w:hAnsi="FuturaTMedRo1"/>
        </w:rPr>
        <w:t>PRD</w:t>
      </w:r>
      <w:r w:rsidRPr="004B220F">
        <w:rPr>
          <w:rFonts w:ascii="FuturaTMedRo1" w:hAnsi="FuturaTMedRo1"/>
        </w:rPr>
        <w:t xml:space="preserve">) conforming to LB standards as described in this document. </w:t>
      </w:r>
      <w:r w:rsidR="00C1297E" w:rsidRPr="004B220F">
        <w:rPr>
          <w:rFonts w:ascii="FuturaTMedRo1" w:hAnsi="FuturaTMedRo1"/>
        </w:rPr>
        <w:t xml:space="preserve"> </w:t>
      </w:r>
      <w:r w:rsidR="0043545F" w:rsidRPr="004B220F">
        <w:rPr>
          <w:rFonts w:ascii="FuturaTMedRo1" w:hAnsi="FuturaTMedRo1"/>
        </w:rPr>
        <w:t>T</w:t>
      </w:r>
      <w:r w:rsidR="00C1297E" w:rsidRPr="004B220F">
        <w:rPr>
          <w:rFonts w:ascii="FuturaTMedRo1" w:hAnsi="FuturaTMedRo1"/>
        </w:rPr>
        <w:t xml:space="preserve">emplate </w:t>
      </w:r>
      <w:r w:rsidR="00FD6996" w:rsidRPr="004B220F">
        <w:rPr>
          <w:rFonts w:ascii="FuturaTMedRo1" w:hAnsi="FuturaTMedRo1"/>
        </w:rPr>
        <w:t>PRD</w:t>
      </w:r>
      <w:r w:rsidR="0043545F" w:rsidRPr="004B220F">
        <w:rPr>
          <w:rFonts w:ascii="FuturaTMedRo1" w:hAnsi="FuturaTMedRo1"/>
        </w:rPr>
        <w:t>s are</w:t>
      </w:r>
      <w:r w:rsidR="00C1297E" w:rsidRPr="004B220F">
        <w:rPr>
          <w:rFonts w:ascii="FuturaTMedRo1" w:hAnsi="FuturaTMedRo1"/>
        </w:rPr>
        <w:t xml:space="preserve"> provided by LB</w:t>
      </w:r>
      <w:r w:rsidR="00955193">
        <w:rPr>
          <w:rFonts w:ascii="FuturaTMedRo1" w:hAnsi="FuturaTMedRo1"/>
        </w:rPr>
        <w:t xml:space="preserve"> (</w:t>
      </w:r>
      <w:r w:rsidR="00C930ED" w:rsidRPr="00C930ED">
        <w:rPr>
          <w:rFonts w:ascii="FuturaTMedRo1" w:hAnsi="FuturaTMedRo1"/>
          <w:b/>
        </w:rPr>
        <w:t>HDK-hardware-</w:t>
      </w:r>
      <w:proofErr w:type="spellStart"/>
      <w:r w:rsidR="00C930ED" w:rsidRPr="00C930ED">
        <w:rPr>
          <w:rFonts w:ascii="FuturaTMedRo1" w:hAnsi="FuturaTMedRo1"/>
          <w:b/>
        </w:rPr>
        <w:t>dev</w:t>
      </w:r>
      <w:proofErr w:type="spellEnd"/>
      <w:r w:rsidR="00C930ED" w:rsidRPr="00C930ED">
        <w:rPr>
          <w:rFonts w:ascii="FuturaTMedRo1" w:hAnsi="FuturaTMedRo1"/>
          <w:b/>
        </w:rPr>
        <w:t>-manual/</w:t>
      </w:r>
      <w:r w:rsidR="00955193" w:rsidRPr="00955193">
        <w:rPr>
          <w:rFonts w:ascii="FuturaTMedRo1" w:hAnsi="FuturaTMedRo1"/>
          <w:b/>
        </w:rPr>
        <w:t>Design/Templates for PRD</w:t>
      </w:r>
      <w:r w:rsidR="00955193">
        <w:rPr>
          <w:rFonts w:ascii="FuturaTMedRo1" w:hAnsi="FuturaTMedRo1"/>
        </w:rPr>
        <w:t>)</w:t>
      </w:r>
      <w:r w:rsidR="00C1297E" w:rsidRPr="004B220F">
        <w:rPr>
          <w:rFonts w:ascii="FuturaTMedRo1" w:hAnsi="FuturaTMedRo1"/>
        </w:rPr>
        <w:t>.</w:t>
      </w:r>
    </w:p>
    <w:p w14:paraId="4BFBAB1E" w14:textId="77777777" w:rsidR="00D3094C" w:rsidRPr="004B220F" w:rsidRDefault="00D3094C" w:rsidP="00BC5581">
      <w:pPr>
        <w:widowControl w:val="0"/>
        <w:spacing w:after="0"/>
        <w:rPr>
          <w:rFonts w:ascii="FuturaTMedRo1" w:hAnsi="FuturaTMedRo1"/>
        </w:rPr>
      </w:pPr>
    </w:p>
    <w:p w14:paraId="10E08528" w14:textId="486A5778" w:rsidR="00D3094C" w:rsidRPr="00ED374C" w:rsidRDefault="00D3094C" w:rsidP="00ED374C">
      <w:pPr>
        <w:pStyle w:val="ListParagraph"/>
        <w:rPr>
          <w:rFonts w:ascii="FuturaTMedRo1" w:hAnsi="FuturaTMedRo1"/>
        </w:rPr>
      </w:pPr>
      <w:r w:rsidRPr="004B220F">
        <w:rPr>
          <w:rFonts w:ascii="FuturaTMedRo1" w:hAnsi="FuturaTMedRo1"/>
        </w:rPr>
        <w:t>Schematic Diagram (</w:t>
      </w:r>
      <w:r w:rsidR="001A6377" w:rsidRPr="004B220F">
        <w:rPr>
          <w:rFonts w:ascii="FuturaTMedRo1" w:hAnsi="FuturaTMedRo1"/>
        </w:rPr>
        <w:t>SCH</w:t>
      </w:r>
      <w:r w:rsidRPr="004B220F">
        <w:rPr>
          <w:rFonts w:ascii="FuturaTMedRo1" w:hAnsi="FuturaTMedRo1"/>
        </w:rPr>
        <w:t>) conforming to LB standards as described in this document.</w:t>
      </w:r>
      <w:r w:rsidR="00C1297E" w:rsidRPr="004B220F">
        <w:rPr>
          <w:rFonts w:ascii="FuturaTMedRo1" w:hAnsi="FuturaTMedRo1"/>
        </w:rPr>
        <w:t xml:space="preserve"> </w:t>
      </w:r>
      <w:r w:rsidR="00CC54D8" w:rsidRPr="004B220F">
        <w:rPr>
          <w:rFonts w:ascii="FuturaTMedRo1" w:hAnsi="FuturaTMedRo1"/>
        </w:rPr>
        <w:t xml:space="preserve"> Template </w:t>
      </w:r>
      <w:r w:rsidR="00FD6996" w:rsidRPr="004B220F">
        <w:rPr>
          <w:rFonts w:ascii="FuturaTMedRo1" w:hAnsi="FuturaTMedRo1"/>
        </w:rPr>
        <w:t>SCH</w:t>
      </w:r>
      <w:r w:rsidR="0054186C" w:rsidRPr="004B220F">
        <w:rPr>
          <w:rFonts w:ascii="FuturaTMedRo1" w:hAnsi="FuturaTMedRo1"/>
        </w:rPr>
        <w:t xml:space="preserve">s </w:t>
      </w:r>
      <w:r w:rsidR="00C1297E" w:rsidRPr="004B220F">
        <w:rPr>
          <w:rFonts w:ascii="FuturaTMedRo1" w:hAnsi="FuturaTMedRo1"/>
        </w:rPr>
        <w:t>are provided by LB</w:t>
      </w:r>
      <w:r w:rsidR="00C706FB" w:rsidRPr="004B220F">
        <w:rPr>
          <w:rFonts w:ascii="FuturaTMedRo1" w:hAnsi="FuturaTMedRo1"/>
        </w:rPr>
        <w:t xml:space="preserve"> in the </w:t>
      </w:r>
      <w:r w:rsidR="00C930ED">
        <w:rPr>
          <w:rFonts w:ascii="FuturaTMedRo1" w:hAnsi="FuturaTMedRo1"/>
          <w:b/>
        </w:rPr>
        <w:t>HDK-eagle-templates-libraries/Eagle Templates for SCH and BRD</w:t>
      </w:r>
      <w:r w:rsidR="00C706FB" w:rsidRPr="004B220F">
        <w:rPr>
          <w:rFonts w:ascii="FuturaTMedRo1" w:hAnsi="FuturaTMedRo1"/>
        </w:rPr>
        <w:t xml:space="preserve"> folder</w:t>
      </w:r>
      <w:r w:rsidR="008C6EB3" w:rsidRPr="004B220F">
        <w:rPr>
          <w:rFonts w:ascii="FuturaTMedRo1" w:hAnsi="FuturaTMedRo1"/>
        </w:rPr>
        <w:t xml:space="preserve"> of the HDK</w:t>
      </w:r>
      <w:r w:rsidR="00C706FB" w:rsidRPr="004B220F">
        <w:rPr>
          <w:rFonts w:ascii="FuturaTMedRo1" w:hAnsi="FuturaTMedRo1"/>
        </w:rPr>
        <w:t>. A</w:t>
      </w:r>
      <w:r w:rsidR="0043545F" w:rsidRPr="004B220F">
        <w:rPr>
          <w:rFonts w:ascii="FuturaTMedRo1" w:hAnsi="FuturaTMedRo1"/>
        </w:rPr>
        <w:t xml:space="preserve"> completed example SCH is included in the</w:t>
      </w:r>
      <w:r w:rsidR="008C6EB3" w:rsidRPr="004B220F">
        <w:rPr>
          <w:rFonts w:ascii="FuturaTMedRo1" w:hAnsi="FuturaTMedRo1"/>
        </w:rPr>
        <w:t xml:space="preserve"> /</w:t>
      </w:r>
      <w:proofErr w:type="spellStart"/>
      <w:proofErr w:type="gramStart"/>
      <w:r w:rsidR="008C6EB3" w:rsidRPr="004B220F">
        <w:rPr>
          <w:rFonts w:ascii="FuturaTMedRo1" w:hAnsi="FuturaTMedRo1"/>
        </w:rPr>
        <w:t>pcb</w:t>
      </w:r>
      <w:proofErr w:type="spellEnd"/>
      <w:proofErr w:type="gramEnd"/>
      <w:r w:rsidR="008C6EB3" w:rsidRPr="004B220F">
        <w:rPr>
          <w:rFonts w:ascii="FuturaTMedRo1" w:hAnsi="FuturaTMedRo1"/>
        </w:rPr>
        <w:t xml:space="preserve"> folder of the</w:t>
      </w:r>
      <w:r w:rsidR="0043545F" w:rsidRPr="004B220F">
        <w:rPr>
          <w:rFonts w:ascii="FuturaTMedRo1" w:hAnsi="FuturaTMedRo1"/>
        </w:rPr>
        <w:t xml:space="preserv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Pr>
          <w:rFonts w:ascii="FuturaTMedRo1" w:hAnsi="FuturaTMedRo1"/>
        </w:rPr>
        <w:t>)</w:t>
      </w:r>
      <w:r w:rsidR="00C1297E" w:rsidRPr="004B220F">
        <w:rPr>
          <w:rFonts w:ascii="FuturaTMedRo1" w:hAnsi="FuturaTMedRo1"/>
        </w:rPr>
        <w:t>.</w:t>
      </w:r>
      <w:r w:rsidR="00ED374C">
        <w:rPr>
          <w:rFonts w:ascii="FuturaTMedRo1" w:hAnsi="FuturaTMedRo1"/>
        </w:rPr>
        <w:t xml:space="preserve"> </w:t>
      </w:r>
      <w:r w:rsidR="00ED374C">
        <w:rPr>
          <w:rFonts w:ascii="FuturaTMedRo1" w:hAnsi="FuturaTMedRo1"/>
        </w:rPr>
        <w:t xml:space="preserve">The example project will be shared with the designer once a design passes the 1,000 vote threshold. </w:t>
      </w:r>
    </w:p>
    <w:p w14:paraId="1060FF30" w14:textId="77777777" w:rsidR="00D3094C" w:rsidRPr="004B220F" w:rsidRDefault="00D3094C" w:rsidP="00BC5581">
      <w:pPr>
        <w:widowControl w:val="0"/>
        <w:spacing w:after="0"/>
        <w:rPr>
          <w:rFonts w:ascii="FuturaTMedRo1" w:hAnsi="FuturaTMedRo1"/>
        </w:rPr>
      </w:pPr>
    </w:p>
    <w:p w14:paraId="742A9BFE" w14:textId="120B135E" w:rsidR="00D3094C" w:rsidRPr="00ED374C" w:rsidRDefault="00D3094C" w:rsidP="00ED374C">
      <w:pPr>
        <w:pStyle w:val="ListParagraph"/>
        <w:rPr>
          <w:rFonts w:ascii="FuturaTMedRo1" w:hAnsi="FuturaTMedRo1"/>
        </w:rPr>
      </w:pPr>
      <w:r w:rsidRPr="004B220F">
        <w:rPr>
          <w:rFonts w:ascii="FuturaTMedRo1" w:hAnsi="FuturaTMedRo1"/>
        </w:rPr>
        <w:t>PCB Layout (</w:t>
      </w:r>
      <w:r w:rsidR="001A6377" w:rsidRPr="004B220F">
        <w:rPr>
          <w:rFonts w:ascii="FuturaTMedRo1" w:hAnsi="FuturaTMedRo1"/>
        </w:rPr>
        <w:t>PCB</w:t>
      </w:r>
      <w:r w:rsidRPr="004B220F">
        <w:rPr>
          <w:rFonts w:ascii="FuturaTMedRo1" w:hAnsi="FuturaTMedRo1"/>
        </w:rPr>
        <w:t>) conforming to LB standards as described in this document.</w:t>
      </w:r>
      <w:r w:rsidR="00FD6996" w:rsidRPr="004B220F">
        <w:rPr>
          <w:rFonts w:ascii="FuturaTMedRo1" w:hAnsi="FuturaTMedRo1"/>
        </w:rPr>
        <w:t xml:space="preserve"> Template PCB</w:t>
      </w:r>
      <w:r w:rsidR="002A01F8" w:rsidRPr="004B220F">
        <w:rPr>
          <w:rFonts w:ascii="FuturaTMedRo1" w:hAnsi="FuturaTMedRo1"/>
        </w:rPr>
        <w:t>s</w:t>
      </w:r>
      <w:r w:rsidR="00C1297E" w:rsidRPr="004B220F">
        <w:rPr>
          <w:rFonts w:ascii="FuturaTMedRo1" w:hAnsi="FuturaTMedRo1"/>
        </w:rPr>
        <w:t xml:space="preserve"> are provided by </w:t>
      </w:r>
      <w:r w:rsidR="00C706FB" w:rsidRPr="004B220F">
        <w:rPr>
          <w:rFonts w:ascii="FuturaTMedRo1" w:hAnsi="FuturaTMedRo1"/>
        </w:rPr>
        <w:t xml:space="preserve">LB in the </w:t>
      </w:r>
      <w:r w:rsidR="00C930ED">
        <w:rPr>
          <w:rFonts w:ascii="FuturaTMedRo1" w:hAnsi="FuturaTMedRo1"/>
          <w:b/>
        </w:rPr>
        <w:t>HDK-eagle-templates-libraries/Eagle Templates for SCH and BRD</w:t>
      </w:r>
      <w:r w:rsidR="00C930ED" w:rsidRPr="004B220F">
        <w:rPr>
          <w:rFonts w:ascii="FuturaTMedRo1" w:hAnsi="FuturaTMedRo1"/>
        </w:rPr>
        <w:t xml:space="preserve"> </w:t>
      </w:r>
      <w:r w:rsidR="00C706FB" w:rsidRPr="004B220F">
        <w:rPr>
          <w:rFonts w:ascii="FuturaTMedRo1" w:hAnsi="FuturaTMedRo1"/>
        </w:rPr>
        <w:t>folder</w:t>
      </w:r>
      <w:r w:rsidR="008C6EB3" w:rsidRPr="004B220F">
        <w:rPr>
          <w:rFonts w:ascii="FuturaTMedRo1" w:hAnsi="FuturaTMedRo1"/>
        </w:rPr>
        <w:t xml:space="preserve"> of the HDK</w:t>
      </w:r>
      <w:r w:rsidR="00C706FB" w:rsidRPr="004B220F">
        <w:rPr>
          <w:rFonts w:ascii="FuturaTMedRo1" w:hAnsi="FuturaTMedRo1"/>
        </w:rPr>
        <w:t>.  A</w:t>
      </w:r>
      <w:r w:rsidR="00215C34" w:rsidRPr="004B220F">
        <w:rPr>
          <w:rFonts w:ascii="FuturaTMedRo1" w:hAnsi="FuturaTMedRo1"/>
        </w:rPr>
        <w:t xml:space="preserve"> completed example </w:t>
      </w:r>
      <w:r w:rsidR="002E6EB8" w:rsidRPr="004B220F">
        <w:rPr>
          <w:rFonts w:ascii="FuturaTMedRo1" w:hAnsi="FuturaTMedRo1"/>
        </w:rPr>
        <w:t>PCB</w:t>
      </w:r>
      <w:r w:rsidR="00215C34" w:rsidRPr="004B220F">
        <w:rPr>
          <w:rFonts w:ascii="FuturaTMedRo1" w:hAnsi="FuturaTMedRo1"/>
        </w:rPr>
        <w:t xml:space="preserve"> </w:t>
      </w:r>
      <w:r w:rsidR="001B1F12" w:rsidRPr="004B220F">
        <w:rPr>
          <w:rFonts w:ascii="FuturaTMedRo1" w:hAnsi="FuturaTMedRo1"/>
        </w:rPr>
        <w:t>(.</w:t>
      </w:r>
      <w:proofErr w:type="spellStart"/>
      <w:r w:rsidR="001B1F12" w:rsidRPr="004B220F">
        <w:rPr>
          <w:rFonts w:ascii="FuturaTMedRo1" w:hAnsi="FuturaTMedRo1"/>
        </w:rPr>
        <w:t>brd</w:t>
      </w:r>
      <w:proofErr w:type="spellEnd"/>
      <w:r w:rsidR="001B1F12" w:rsidRPr="004B220F">
        <w:rPr>
          <w:rFonts w:ascii="FuturaTMedRo1" w:hAnsi="FuturaTMedRo1"/>
        </w:rPr>
        <w:t xml:space="preserve"> file) </w:t>
      </w:r>
      <w:r w:rsidR="00215C34" w:rsidRPr="004B220F">
        <w:rPr>
          <w:rFonts w:ascii="FuturaTMedRo1" w:hAnsi="FuturaTMedRo1"/>
        </w:rPr>
        <w:t>is included in the</w:t>
      </w:r>
      <w:r w:rsidR="008C6EB3" w:rsidRPr="004B220F">
        <w:rPr>
          <w:rFonts w:ascii="FuturaTMedRo1" w:hAnsi="FuturaTMedRo1"/>
        </w:rPr>
        <w:t xml:space="preserve"> /</w:t>
      </w:r>
      <w:proofErr w:type="spellStart"/>
      <w:proofErr w:type="gramStart"/>
      <w:r w:rsidR="008C6EB3" w:rsidRPr="004B220F">
        <w:rPr>
          <w:rFonts w:ascii="FuturaTMedRo1" w:hAnsi="FuturaTMedRo1"/>
        </w:rPr>
        <w:t>pcb</w:t>
      </w:r>
      <w:proofErr w:type="spellEnd"/>
      <w:proofErr w:type="gramEnd"/>
      <w:r w:rsidR="008C6EB3" w:rsidRPr="004B220F">
        <w:rPr>
          <w:rFonts w:ascii="FuturaTMedRo1" w:hAnsi="FuturaTMedRo1"/>
        </w:rPr>
        <w:t xml:space="preserve"> folder of the</w:t>
      </w:r>
      <w:r w:rsidR="00215C34" w:rsidRPr="004B220F">
        <w:rPr>
          <w:rFonts w:ascii="FuturaTMedRo1" w:hAnsi="FuturaTMedRo1"/>
        </w:rPr>
        <w:t xml:space="preserv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sidRPr="0081616E">
        <w:rPr>
          <w:rFonts w:ascii="FuturaTMedRo1" w:hAnsi="FuturaTMedRo1"/>
        </w:rPr>
        <w:t>).</w:t>
      </w:r>
      <w:r w:rsidR="00ED374C">
        <w:rPr>
          <w:rFonts w:ascii="FuturaTMedRo1" w:hAnsi="FuturaTMedRo1"/>
        </w:rPr>
        <w:t xml:space="preserve"> </w:t>
      </w:r>
      <w:r w:rsidR="00ED374C">
        <w:rPr>
          <w:rFonts w:ascii="FuturaTMedRo1" w:hAnsi="FuturaTMedRo1"/>
        </w:rPr>
        <w:t xml:space="preserve">The example project will be shared with the designer once a design passes the 1,000 vote threshold. </w:t>
      </w:r>
    </w:p>
    <w:p w14:paraId="7327FBE8" w14:textId="77777777" w:rsidR="00965EB9" w:rsidRPr="004B220F" w:rsidRDefault="00965EB9" w:rsidP="00BC5581">
      <w:pPr>
        <w:pStyle w:val="ListParagraph"/>
        <w:numPr>
          <w:ilvl w:val="0"/>
          <w:numId w:val="0"/>
        </w:numPr>
        <w:ind w:left="1440"/>
        <w:rPr>
          <w:rFonts w:ascii="FuturaTMedRo1" w:hAnsi="FuturaTMedRo1"/>
        </w:rPr>
      </w:pPr>
    </w:p>
    <w:p w14:paraId="297D866B" w14:textId="3D072D8E" w:rsidR="00965EB9" w:rsidRDefault="00965EB9" w:rsidP="00BC5581">
      <w:pPr>
        <w:pStyle w:val="ListParagraph"/>
        <w:rPr>
          <w:rFonts w:ascii="FuturaTMedRo1" w:hAnsi="FuturaTMedRo1"/>
        </w:rPr>
      </w:pPr>
      <w:r w:rsidRPr="004B220F">
        <w:rPr>
          <w:rFonts w:ascii="FuturaTMedRo1" w:hAnsi="FuturaTMedRo1"/>
        </w:rPr>
        <w:t>Gerber files (GRB) conforming to LB standards as described in this document.</w:t>
      </w:r>
      <w:r w:rsidR="00955193">
        <w:rPr>
          <w:rFonts w:ascii="FuturaTMedRo1" w:hAnsi="FuturaTMedRo1"/>
        </w:rPr>
        <w:t xml:space="preserve"> </w:t>
      </w:r>
      <w:r w:rsidR="00955193" w:rsidRPr="004B220F">
        <w:rPr>
          <w:rFonts w:ascii="FuturaTMedRo1" w:hAnsi="FuturaTMedRo1"/>
        </w:rPr>
        <w:t>A completed example is included in the</w:t>
      </w:r>
      <w:r w:rsidR="00955193">
        <w:rPr>
          <w:rFonts w:ascii="FuturaTMedRo1" w:hAnsi="FuturaTMedRo1"/>
        </w:rPr>
        <w:t xml:space="preserve"> /</w:t>
      </w:r>
      <w:proofErr w:type="spellStart"/>
      <w:r w:rsidR="00955193">
        <w:rPr>
          <w:rFonts w:ascii="FuturaTMedRo1" w:hAnsi="FuturaTMedRo1"/>
        </w:rPr>
        <w:t>gerbs</w:t>
      </w:r>
      <w:proofErr w:type="spellEnd"/>
      <w:r w:rsidR="00955193" w:rsidRPr="004B220F">
        <w:rPr>
          <w:rFonts w:ascii="FuturaTMedRo1" w:hAnsi="FuturaTMedRo1"/>
        </w:rPr>
        <w:t xml:space="preserve"> folder of the Complete Example Project included in the HDK</w:t>
      </w:r>
      <w:r w:rsidR="00955193">
        <w:rPr>
          <w:rFonts w:ascii="FuturaTMedRo1" w:hAnsi="FuturaTMedRo1"/>
        </w:rPr>
        <w:t xml:space="preserve"> (</w:t>
      </w:r>
      <w:proofErr w:type="spellStart"/>
      <w:r w:rsidR="0081616E">
        <w:rPr>
          <w:rFonts w:ascii="FuturaTMedRo1" w:hAnsi="FuturaTMedRo1"/>
          <w:b/>
        </w:rPr>
        <w:t>rtmTemplate</w:t>
      </w:r>
      <w:proofErr w:type="spellEnd"/>
      <w:r w:rsidR="00955193">
        <w:rPr>
          <w:rFonts w:ascii="FuturaTMedRo1" w:hAnsi="FuturaTMedRo1"/>
        </w:rPr>
        <w:t>)</w:t>
      </w:r>
      <w:r w:rsidR="00D70938">
        <w:rPr>
          <w:rFonts w:ascii="FuturaTMedRo1" w:hAnsi="FuturaTMedRo1"/>
        </w:rPr>
        <w:t xml:space="preserve">. The example project will be shared with the designer once a design passes the 1,000 vote threshold. </w:t>
      </w:r>
    </w:p>
    <w:p w14:paraId="4BC1F604" w14:textId="77777777" w:rsidR="00D70938" w:rsidRPr="00D70938" w:rsidRDefault="00D70938" w:rsidP="00D70938">
      <w:pPr>
        <w:pStyle w:val="ListParagraph"/>
        <w:numPr>
          <w:ilvl w:val="0"/>
          <w:numId w:val="0"/>
        </w:numPr>
        <w:ind w:left="1440"/>
        <w:rPr>
          <w:rFonts w:ascii="FuturaTMedRo1" w:hAnsi="FuturaTMedRo1"/>
        </w:rPr>
      </w:pPr>
    </w:p>
    <w:p w14:paraId="46F86941" w14:textId="1C05D889" w:rsidR="00D3094C" w:rsidRDefault="00D3094C" w:rsidP="00BC5581">
      <w:pPr>
        <w:pStyle w:val="ListParagraph"/>
        <w:rPr>
          <w:rFonts w:ascii="FuturaTMedRo1" w:hAnsi="FuturaTMedRo1"/>
        </w:rPr>
      </w:pPr>
      <w:r w:rsidRPr="004B220F">
        <w:rPr>
          <w:rFonts w:ascii="FuturaTMedRo1" w:hAnsi="FuturaTMedRo1"/>
        </w:rPr>
        <w:t>Bill of Materials (</w:t>
      </w:r>
      <w:r w:rsidR="001A6377" w:rsidRPr="004B220F">
        <w:rPr>
          <w:rFonts w:ascii="FuturaTMedRo1" w:hAnsi="FuturaTMedRo1"/>
        </w:rPr>
        <w:t>BOM</w:t>
      </w:r>
      <w:r w:rsidRPr="004B220F">
        <w:rPr>
          <w:rFonts w:ascii="FuturaTMedRo1" w:hAnsi="FuturaTMedRo1"/>
        </w:rPr>
        <w:t>) conforming to LB standards as described in this document.</w:t>
      </w:r>
      <w:r w:rsidR="00FD6996" w:rsidRPr="004B220F">
        <w:rPr>
          <w:rFonts w:ascii="FuturaTMedRo1" w:hAnsi="FuturaTMedRo1"/>
        </w:rPr>
        <w:t xml:space="preserve">  Template BOM</w:t>
      </w:r>
      <w:r w:rsidR="00C1297E" w:rsidRPr="004B220F">
        <w:rPr>
          <w:rFonts w:ascii="FuturaTMedRo1" w:hAnsi="FuturaTMedRo1"/>
        </w:rPr>
        <w:t>s are provided by LB</w:t>
      </w:r>
      <w:r w:rsidR="00641A68" w:rsidRPr="004B220F">
        <w:rPr>
          <w:rFonts w:ascii="FuturaTMedRo1" w:hAnsi="FuturaTMedRo1"/>
        </w:rPr>
        <w:t xml:space="preserve"> </w:t>
      </w:r>
      <w:r w:rsidR="008C6EB3" w:rsidRPr="004B220F">
        <w:rPr>
          <w:rFonts w:ascii="FuturaTMedRo1" w:hAnsi="FuturaTMedRo1"/>
        </w:rPr>
        <w:t xml:space="preserve">in the </w:t>
      </w:r>
      <w:r w:rsidR="00C930ED" w:rsidRPr="00C930ED">
        <w:rPr>
          <w:rFonts w:ascii="FuturaTMedRo1" w:hAnsi="FuturaTMedRo1"/>
          <w:b/>
        </w:rPr>
        <w:t>HDK-hardware-</w:t>
      </w:r>
      <w:proofErr w:type="spellStart"/>
      <w:r w:rsidR="00C930ED" w:rsidRPr="00C930ED">
        <w:rPr>
          <w:rFonts w:ascii="FuturaTMedRo1" w:hAnsi="FuturaTMedRo1"/>
          <w:b/>
        </w:rPr>
        <w:t>dev</w:t>
      </w:r>
      <w:proofErr w:type="spellEnd"/>
      <w:r w:rsidR="00C930ED" w:rsidRPr="00C930ED">
        <w:rPr>
          <w:rFonts w:ascii="FuturaTMedRo1" w:hAnsi="FuturaTMedRo1"/>
          <w:b/>
        </w:rPr>
        <w:t>-manual/</w:t>
      </w:r>
      <w:r w:rsidR="0081616E">
        <w:rPr>
          <w:rFonts w:ascii="FuturaTMedRo1" w:hAnsi="FuturaTMedRo1"/>
          <w:b/>
        </w:rPr>
        <w:t>Design</w:t>
      </w:r>
      <w:r w:rsidR="008C6EB3" w:rsidRPr="004B220F">
        <w:rPr>
          <w:rFonts w:ascii="FuturaTMedRo1" w:hAnsi="FuturaTMedRo1"/>
          <w:b/>
        </w:rPr>
        <w:t>/Templates for BOM</w:t>
      </w:r>
      <w:r w:rsidR="008C6EB3" w:rsidRPr="004B220F">
        <w:rPr>
          <w:rFonts w:ascii="FuturaTMedRo1" w:hAnsi="FuturaTMedRo1"/>
        </w:rPr>
        <w:t xml:space="preserve"> folder of the HDK.  A</w:t>
      </w:r>
      <w:r w:rsidR="00641A68" w:rsidRPr="004B220F">
        <w:rPr>
          <w:rFonts w:ascii="FuturaTMedRo1" w:hAnsi="FuturaTMedRo1"/>
        </w:rPr>
        <w:t xml:space="preserve"> completed example BOM is included in the Complete Example Project included in the HDK</w:t>
      </w:r>
      <w:r w:rsidR="00C1297E" w:rsidRPr="004B220F">
        <w:rPr>
          <w:rFonts w:ascii="FuturaTMedRo1" w:hAnsi="FuturaTMedRo1"/>
        </w:rPr>
        <w:t>.</w:t>
      </w:r>
      <w:r w:rsidR="00FB5229">
        <w:rPr>
          <w:rFonts w:ascii="FuturaTMedRo1" w:hAnsi="FuturaTMedRo1"/>
        </w:rPr>
        <w:t xml:space="preserve"> </w:t>
      </w:r>
      <w:r w:rsidR="00FB5229">
        <w:rPr>
          <w:rFonts w:ascii="FuturaTMedRo1" w:hAnsi="FuturaTMedRo1"/>
        </w:rPr>
        <w:t xml:space="preserve">The example project will be shared with the designer once a design passes the 1,000 vote threshold. </w:t>
      </w:r>
    </w:p>
    <w:p w14:paraId="2750B87E" w14:textId="77777777" w:rsidR="00FB5229" w:rsidRPr="00FB5229" w:rsidRDefault="00FB5229" w:rsidP="00FB5229">
      <w:pPr>
        <w:pStyle w:val="ListParagraph"/>
        <w:numPr>
          <w:ilvl w:val="0"/>
          <w:numId w:val="0"/>
        </w:numPr>
        <w:ind w:left="1440"/>
        <w:rPr>
          <w:rFonts w:ascii="FuturaTMedRo1" w:hAnsi="FuturaTMedRo1"/>
        </w:rPr>
      </w:pPr>
      <w:bookmarkStart w:id="3" w:name="_GoBack"/>
      <w:bookmarkEnd w:id="3"/>
    </w:p>
    <w:p w14:paraId="2B8D5F5F" w14:textId="35BC8037" w:rsidR="00045ADE" w:rsidRPr="00D70938" w:rsidRDefault="00045ADE" w:rsidP="00D70938">
      <w:pPr>
        <w:pStyle w:val="ListParagraph"/>
        <w:rPr>
          <w:rFonts w:ascii="FuturaTMedRo1" w:hAnsi="FuturaTMedRo1"/>
        </w:rPr>
      </w:pPr>
      <w:r w:rsidRPr="004B220F">
        <w:rPr>
          <w:rFonts w:ascii="FuturaTMedRo1" w:hAnsi="FuturaTMedRo1"/>
        </w:rPr>
        <w:t xml:space="preserve">Fab drawing (FAB) </w:t>
      </w:r>
      <w:r w:rsidR="00F103CD" w:rsidRPr="004B220F">
        <w:rPr>
          <w:rFonts w:ascii="FuturaTMedRo1" w:hAnsi="FuturaTMedRo1"/>
        </w:rPr>
        <w:t>conforming to LB standards as described in this document</w:t>
      </w:r>
      <w:r w:rsidRPr="004B220F">
        <w:rPr>
          <w:rFonts w:ascii="FuturaTMedRo1" w:hAnsi="FuturaTMedRo1"/>
        </w:rPr>
        <w:t>.</w:t>
      </w:r>
      <w:r w:rsidR="0043545F" w:rsidRPr="004B220F">
        <w:rPr>
          <w:rFonts w:ascii="FuturaTMedRo1" w:hAnsi="FuturaTMedRo1"/>
        </w:rPr>
        <w:t xml:space="preserve">  An example FAB is included in the </w:t>
      </w:r>
      <w:proofErr w:type="spellStart"/>
      <w:r w:rsidR="00955193">
        <w:rPr>
          <w:rFonts w:ascii="FuturaTMedRo1" w:hAnsi="FuturaTMedRo1"/>
        </w:rPr>
        <w:t>gerbs</w:t>
      </w:r>
      <w:proofErr w:type="spellEnd"/>
      <w:r w:rsidR="00955193">
        <w:rPr>
          <w:rFonts w:ascii="FuturaTMedRo1" w:hAnsi="FuturaTMedRo1"/>
        </w:rPr>
        <w:t xml:space="preserve"> folder in the </w:t>
      </w:r>
      <w:r w:rsidR="0043545F" w:rsidRPr="004B220F">
        <w:rPr>
          <w:rFonts w:ascii="FuturaTMedRo1" w:hAnsi="FuturaTMedRo1"/>
        </w:rPr>
        <w:t xml:space="preserve">Complete Example Project </w:t>
      </w:r>
      <w:r w:rsidR="00E04B8A">
        <w:rPr>
          <w:rFonts w:ascii="FuturaTMedRo1" w:hAnsi="FuturaTMedRo1"/>
        </w:rPr>
        <w:t>(</w:t>
      </w:r>
      <w:proofErr w:type="spellStart"/>
      <w:r w:rsidR="0081616E">
        <w:rPr>
          <w:rFonts w:ascii="FuturaTMedRo1" w:hAnsi="FuturaTMedRo1"/>
          <w:b/>
        </w:rPr>
        <w:t>rtmTemplate</w:t>
      </w:r>
      <w:proofErr w:type="spellEnd"/>
      <w:r w:rsidR="00E04B8A">
        <w:rPr>
          <w:rFonts w:ascii="FuturaTMedRo1" w:hAnsi="FuturaTMedRo1"/>
        </w:rPr>
        <w:t xml:space="preserve">) </w:t>
      </w:r>
      <w:r w:rsidR="0043545F" w:rsidRPr="004B220F">
        <w:rPr>
          <w:rFonts w:ascii="FuturaTMedRo1" w:hAnsi="FuturaTMedRo1"/>
        </w:rPr>
        <w:t>included in the HDK.</w:t>
      </w:r>
      <w:r w:rsidR="00D70938">
        <w:rPr>
          <w:rFonts w:ascii="FuturaTMedRo1" w:hAnsi="FuturaTMedRo1"/>
        </w:rPr>
        <w:t xml:space="preserve"> The example project will be shared with the designer once a design passes the 1,000 vote threshold. </w:t>
      </w:r>
    </w:p>
    <w:p w14:paraId="3F82DF00" w14:textId="77777777" w:rsidR="00EB44F3" w:rsidRPr="004B220F" w:rsidRDefault="00EB44F3" w:rsidP="00BC5581">
      <w:pPr>
        <w:pStyle w:val="ListParagraph"/>
        <w:numPr>
          <w:ilvl w:val="0"/>
          <w:numId w:val="0"/>
        </w:numPr>
        <w:ind w:left="1440"/>
        <w:rPr>
          <w:rFonts w:ascii="FuturaTMedRo1" w:hAnsi="FuturaTMedRo1"/>
        </w:rPr>
      </w:pPr>
    </w:p>
    <w:p w14:paraId="4A86B3BF" w14:textId="26AA1586" w:rsidR="00EB44F3" w:rsidRPr="00D70938" w:rsidRDefault="00EB44F3" w:rsidP="00D70938">
      <w:pPr>
        <w:pStyle w:val="ListParagraph"/>
        <w:rPr>
          <w:rFonts w:ascii="FuturaTMedRo1" w:hAnsi="FuturaTMedRo1"/>
        </w:rPr>
      </w:pPr>
      <w:r w:rsidRPr="004B220F">
        <w:rPr>
          <w:rFonts w:ascii="FuturaTMedRo1" w:hAnsi="FuturaTMedRo1"/>
        </w:rPr>
        <w:t xml:space="preserve">Assembly Drawing (ASY) conforming to LB standards as described in this document.  An example ASY is included in the </w:t>
      </w:r>
      <w:r w:rsidR="00955193">
        <w:rPr>
          <w:rFonts w:ascii="FuturaTMedRo1" w:hAnsi="FuturaTMedRo1"/>
        </w:rPr>
        <w:t>docs/</w:t>
      </w:r>
      <w:proofErr w:type="spellStart"/>
      <w:r w:rsidR="00955193">
        <w:rPr>
          <w:rFonts w:ascii="FuturaTMedRo1" w:hAnsi="FuturaTMedRo1"/>
        </w:rPr>
        <w:t>assy</w:t>
      </w:r>
      <w:proofErr w:type="spellEnd"/>
      <w:r w:rsidR="00955193">
        <w:rPr>
          <w:rFonts w:ascii="FuturaTMedRo1" w:hAnsi="FuturaTMedRo1"/>
        </w:rPr>
        <w:t xml:space="preserve"> folder in the </w:t>
      </w:r>
      <w:r w:rsidRPr="004B220F">
        <w:rPr>
          <w:rFonts w:ascii="FuturaTMedRo1" w:hAnsi="FuturaTMedRo1"/>
        </w:rPr>
        <w:t xml:space="preserve">Complete Example Project </w:t>
      </w:r>
      <w:r w:rsidR="00E04B8A">
        <w:rPr>
          <w:rFonts w:ascii="FuturaTMedRo1" w:hAnsi="FuturaTMedRo1"/>
        </w:rPr>
        <w:t>(</w:t>
      </w:r>
      <w:proofErr w:type="spellStart"/>
      <w:r w:rsidR="0081616E">
        <w:rPr>
          <w:rFonts w:ascii="FuturaTMedRo1" w:hAnsi="FuturaTMedRo1"/>
          <w:b/>
        </w:rPr>
        <w:t>rtmTemplate</w:t>
      </w:r>
      <w:proofErr w:type="spellEnd"/>
      <w:r w:rsidR="00E04B8A">
        <w:rPr>
          <w:rFonts w:ascii="FuturaTMedRo1" w:hAnsi="FuturaTMedRo1"/>
        </w:rPr>
        <w:t xml:space="preserve">) </w:t>
      </w:r>
      <w:r w:rsidRPr="004B220F">
        <w:rPr>
          <w:rFonts w:ascii="FuturaTMedRo1" w:hAnsi="FuturaTMedRo1"/>
        </w:rPr>
        <w:t>included in the HDK.</w:t>
      </w:r>
      <w:r w:rsidR="00D70938">
        <w:rPr>
          <w:rFonts w:ascii="FuturaTMedRo1" w:hAnsi="FuturaTMedRo1"/>
        </w:rPr>
        <w:t xml:space="preserve"> The example project will be shared with the designer once a design passes the 1,000 vote threshold. </w:t>
      </w:r>
    </w:p>
    <w:p w14:paraId="234DBDAB" w14:textId="77777777" w:rsidR="00EB44F3" w:rsidRPr="004B220F" w:rsidRDefault="00EB44F3" w:rsidP="00BC5581">
      <w:pPr>
        <w:pStyle w:val="ListParagraph"/>
        <w:numPr>
          <w:ilvl w:val="0"/>
          <w:numId w:val="0"/>
        </w:numPr>
        <w:ind w:left="1440"/>
        <w:rPr>
          <w:rFonts w:ascii="FuturaTMedRo1" w:hAnsi="FuturaTMedRo1"/>
        </w:rPr>
      </w:pPr>
    </w:p>
    <w:p w14:paraId="159416CF" w14:textId="5B78ED74" w:rsidR="00D3094C" w:rsidRPr="004B220F" w:rsidRDefault="00D3094C" w:rsidP="00BC5581">
      <w:pPr>
        <w:pStyle w:val="ListParagraph"/>
        <w:rPr>
          <w:rFonts w:ascii="FuturaTMedRo1" w:hAnsi="FuturaTMedRo1"/>
        </w:rPr>
      </w:pPr>
      <w:r w:rsidRPr="004B220F">
        <w:rPr>
          <w:rFonts w:ascii="FuturaTMedRo1" w:hAnsi="FuturaTMedRo1"/>
        </w:rPr>
        <w:t>Test Procedure and Test Data (</w:t>
      </w:r>
      <w:r w:rsidR="001A6377" w:rsidRPr="004B220F">
        <w:rPr>
          <w:rFonts w:ascii="FuturaTMedRo1" w:hAnsi="FuturaTMedRo1"/>
        </w:rPr>
        <w:t>TST</w:t>
      </w:r>
      <w:r w:rsidRPr="004B220F">
        <w:rPr>
          <w:rFonts w:ascii="FuturaTMedRo1" w:hAnsi="FuturaTMedRo1"/>
        </w:rPr>
        <w:t>) conforming to LB standards as described in this document.</w:t>
      </w:r>
      <w:r w:rsidR="00955193">
        <w:rPr>
          <w:rFonts w:ascii="FuturaTMedRo1" w:hAnsi="FuturaTMedRo1"/>
        </w:rPr>
        <w:t xml:space="preserve"> </w:t>
      </w:r>
    </w:p>
    <w:p w14:paraId="285D0B31" w14:textId="77777777" w:rsidR="00D3094C" w:rsidRPr="004B220F" w:rsidRDefault="00D3094C" w:rsidP="00BC5581">
      <w:pPr>
        <w:widowControl w:val="0"/>
        <w:spacing w:after="0"/>
        <w:rPr>
          <w:rFonts w:ascii="FuturaTMedRo1" w:hAnsi="FuturaTMedRo1"/>
        </w:rPr>
      </w:pPr>
    </w:p>
    <w:p w14:paraId="6ACD8A61" w14:textId="03C663AF" w:rsidR="0015702D" w:rsidRPr="004B220F" w:rsidDel="00142E81" w:rsidRDefault="00D3094C" w:rsidP="00BC5581">
      <w:pPr>
        <w:pStyle w:val="ListParagraph"/>
        <w:rPr>
          <w:rFonts w:ascii="FuturaTMedRo1" w:hAnsi="FuturaTMedRo1"/>
        </w:rPr>
      </w:pPr>
      <w:r w:rsidRPr="004B220F">
        <w:rPr>
          <w:rFonts w:ascii="FuturaTMedRo1" w:hAnsi="FuturaTMedRo1"/>
        </w:rPr>
        <w:t xml:space="preserve">Datasheets for all </w:t>
      </w:r>
      <w:r w:rsidR="00A07C34" w:rsidRPr="004B220F">
        <w:rPr>
          <w:rFonts w:ascii="FuturaTMedRo1" w:hAnsi="FuturaTMedRo1"/>
        </w:rPr>
        <w:t xml:space="preserve">unique </w:t>
      </w:r>
      <w:r w:rsidRPr="004B220F">
        <w:rPr>
          <w:rFonts w:ascii="FuturaTMedRo1" w:hAnsi="FuturaTMedRo1"/>
        </w:rPr>
        <w:t>parts in the design</w:t>
      </w:r>
      <w:r w:rsidR="00A07C34" w:rsidRPr="004B220F">
        <w:rPr>
          <w:rFonts w:ascii="FuturaTMedRo1" w:hAnsi="FuturaTMedRo1"/>
        </w:rPr>
        <w:t xml:space="preserve"> which are not already included in the SCH, PCB, and BOM templates</w:t>
      </w:r>
      <w:r w:rsidR="00072BD4" w:rsidRPr="004B220F">
        <w:rPr>
          <w:rFonts w:ascii="FuturaTMedRo1" w:hAnsi="FuturaTMedRo1"/>
        </w:rPr>
        <w:t>.</w:t>
      </w:r>
    </w:p>
    <w:p w14:paraId="3EA98ED1" w14:textId="436FB487" w:rsidR="0015702D" w:rsidRPr="004B220F" w:rsidRDefault="00DA59F9" w:rsidP="00BC5581">
      <w:pPr>
        <w:pStyle w:val="Heading3"/>
        <w:spacing w:after="0"/>
        <w:rPr>
          <w:rFonts w:ascii="FuturaTMedRo1" w:hAnsi="FuturaTMedRo1"/>
        </w:rPr>
      </w:pPr>
      <w:bookmarkStart w:id="4" w:name="_Toc230761506"/>
      <w:r w:rsidRPr="004B220F">
        <w:rPr>
          <w:rFonts w:ascii="FuturaTMedRo1" w:hAnsi="FuturaTMedRo1"/>
        </w:rPr>
        <w:t>Delivery</w:t>
      </w:r>
      <w:r w:rsidR="00037E5E" w:rsidRPr="004B220F">
        <w:rPr>
          <w:rFonts w:ascii="FuturaTMedRo1" w:hAnsi="FuturaTMedRo1"/>
        </w:rPr>
        <w:t xml:space="preserve"> of Items to </w:t>
      </w:r>
      <w:proofErr w:type="spellStart"/>
      <w:r w:rsidR="00037E5E" w:rsidRPr="004B220F">
        <w:rPr>
          <w:rFonts w:ascii="FuturaTMedRo1" w:hAnsi="FuturaTMedRo1"/>
        </w:rPr>
        <w:t>littleBits</w:t>
      </w:r>
      <w:bookmarkEnd w:id="4"/>
      <w:proofErr w:type="spellEnd"/>
    </w:p>
    <w:p w14:paraId="5F2C5B6A" w14:textId="77777777" w:rsidR="00EA5EB7" w:rsidRPr="004B220F" w:rsidRDefault="00EA5EB7" w:rsidP="00BC5581">
      <w:pPr>
        <w:pStyle w:val="Textbody"/>
        <w:spacing w:after="0"/>
        <w:rPr>
          <w:rFonts w:ascii="FuturaTMedRo1" w:hAnsi="FuturaTMedRo1"/>
        </w:rPr>
      </w:pPr>
    </w:p>
    <w:p w14:paraId="6FEDFD98" w14:textId="0810CB18"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Deliverables must be organized into folders in a way that follows</w:t>
      </w:r>
      <w:r w:rsidR="007C7FAD" w:rsidRPr="004B220F">
        <w:rPr>
          <w:rFonts w:ascii="FuturaTMedRo1" w:hAnsi="FuturaTMedRo1"/>
        </w:rPr>
        <w:t xml:space="preserve"> </w:t>
      </w:r>
      <w:r w:rsidRPr="004B220F">
        <w:rPr>
          <w:rFonts w:ascii="FuturaTMedRo1" w:hAnsi="FuturaTMedRo1"/>
        </w:rPr>
        <w:t>the Complete Example Project included in the HDK.</w:t>
      </w:r>
    </w:p>
    <w:p w14:paraId="1F595043" w14:textId="77777777" w:rsidR="0015702D" w:rsidRPr="004B220F" w:rsidRDefault="0015702D" w:rsidP="00BC5581">
      <w:pPr>
        <w:pStyle w:val="ListParagraph"/>
        <w:numPr>
          <w:ilvl w:val="0"/>
          <w:numId w:val="0"/>
        </w:numPr>
        <w:ind w:left="2448"/>
        <w:rPr>
          <w:rFonts w:ascii="FuturaTMedRo1" w:hAnsi="FuturaTMedRo1"/>
        </w:rPr>
      </w:pPr>
    </w:p>
    <w:p w14:paraId="49F33D57" w14:textId="21AF23C7" w:rsidR="0015702D" w:rsidRPr="004B220F" w:rsidRDefault="0015702D" w:rsidP="00BC5581">
      <w:pPr>
        <w:pStyle w:val="ListParagraph"/>
        <w:numPr>
          <w:ilvl w:val="3"/>
          <w:numId w:val="24"/>
        </w:numPr>
        <w:rPr>
          <w:rFonts w:ascii="FuturaTMedRo1" w:hAnsi="FuturaTMedRo1"/>
        </w:rPr>
      </w:pPr>
      <w:r w:rsidRPr="004B220F">
        <w:rPr>
          <w:rFonts w:ascii="FuturaTMedRo1" w:hAnsi="FuturaTMedRo1"/>
        </w:rPr>
        <w:t xml:space="preserve">Once organized, the deliverables should be compressed into a </w:t>
      </w:r>
      <w:r w:rsidR="007C7FAD" w:rsidRPr="004B220F">
        <w:rPr>
          <w:rFonts w:ascii="FuturaTMedRo1" w:hAnsi="FuturaTMedRo1"/>
        </w:rPr>
        <w:t xml:space="preserve">single </w:t>
      </w:r>
      <w:r w:rsidRPr="004B220F">
        <w:rPr>
          <w:rFonts w:ascii="FuturaTMedRo1" w:hAnsi="FuturaTMedRo1"/>
        </w:rPr>
        <w:t xml:space="preserve">.zip file with the format: </w:t>
      </w:r>
      <w:proofErr w:type="spellStart"/>
      <w:r w:rsidRPr="004B220F">
        <w:rPr>
          <w:rFonts w:ascii="FuturaTMedRo1" w:hAnsi="FuturaTMedRo1"/>
          <w:bCs/>
          <w:i/>
          <w:iCs/>
        </w:rPr>
        <w:t>moduleType</w:t>
      </w:r>
      <w:proofErr w:type="spellEnd"/>
      <w:r w:rsidRPr="004B220F">
        <w:rPr>
          <w:rFonts w:ascii="FuturaTMedRo1" w:hAnsi="FuturaTMedRo1"/>
          <w:bCs/>
          <w:i/>
          <w:iCs/>
        </w:rPr>
        <w:t>##_moduleName</w:t>
      </w:r>
      <w:r w:rsidRPr="004B220F">
        <w:rPr>
          <w:rFonts w:ascii="FuturaTMedRo1" w:hAnsi="FuturaTMedRo1"/>
          <w:bCs/>
        </w:rPr>
        <w:t>-v03(</w:t>
      </w:r>
      <w:r w:rsidRPr="004B220F">
        <w:rPr>
          <w:rFonts w:ascii="FuturaTMedRo1" w:hAnsi="FuturaTMedRo1"/>
          <w:bCs/>
          <w:i/>
          <w:iCs/>
        </w:rPr>
        <w:t>#_#x</w:t>
      </w:r>
      <w:r w:rsidRPr="004B220F">
        <w:rPr>
          <w:rFonts w:ascii="FuturaTMedRo1" w:hAnsi="FuturaTMedRo1"/>
          <w:bCs/>
        </w:rPr>
        <w:t>)</w:t>
      </w:r>
    </w:p>
    <w:p w14:paraId="59C10FB0" w14:textId="77777777" w:rsidR="005A2575" w:rsidRPr="004B220F" w:rsidRDefault="005A2575" w:rsidP="00BC5581">
      <w:pPr>
        <w:widowControl w:val="0"/>
        <w:spacing w:after="0"/>
        <w:rPr>
          <w:rFonts w:ascii="FuturaTMedRo1" w:hAnsi="FuturaTMedRo1"/>
        </w:rPr>
      </w:pPr>
    </w:p>
    <w:p w14:paraId="30E4C862" w14:textId="77777777" w:rsidR="00D3094C" w:rsidRPr="004B220F" w:rsidRDefault="00D3094C" w:rsidP="00BC5581">
      <w:pPr>
        <w:pStyle w:val="Heading2"/>
        <w:spacing w:after="0"/>
        <w:rPr>
          <w:rFonts w:ascii="FuturaTMedRo1" w:hAnsi="FuturaTMedRo1"/>
        </w:rPr>
      </w:pPr>
      <w:bookmarkStart w:id="5" w:name="_Toc230761507"/>
      <w:r w:rsidRPr="004B220F">
        <w:rPr>
          <w:rFonts w:ascii="FuturaTMedRo1" w:hAnsi="FuturaTMedRo1"/>
        </w:rPr>
        <w:t>Design Requirements</w:t>
      </w:r>
      <w:bookmarkEnd w:id="5"/>
    </w:p>
    <w:p w14:paraId="53E824A1" w14:textId="77777777" w:rsidR="00D3094C" w:rsidRPr="004B220F" w:rsidRDefault="00D3094C" w:rsidP="00BC5581">
      <w:pPr>
        <w:widowControl w:val="0"/>
        <w:spacing w:after="0"/>
        <w:rPr>
          <w:rFonts w:ascii="FuturaTMedRo1" w:hAnsi="FuturaTMedRo1"/>
        </w:rPr>
      </w:pPr>
    </w:p>
    <w:p w14:paraId="6B030035" w14:textId="16108F10" w:rsidR="00EE6AB5" w:rsidRDefault="00083DDA" w:rsidP="00BC5581">
      <w:pPr>
        <w:pStyle w:val="ListParagraph"/>
        <w:rPr>
          <w:rFonts w:ascii="FuturaTMedRo1" w:hAnsi="FuturaTMedRo1"/>
        </w:rPr>
      </w:pPr>
      <w:r>
        <w:rPr>
          <w:rFonts w:ascii="FuturaTMedRo1" w:hAnsi="FuturaTMedRo1"/>
        </w:rPr>
        <w:t>System</w:t>
      </w:r>
      <w:r w:rsidR="00EE6AB5">
        <w:rPr>
          <w:rFonts w:ascii="FuturaTMedRo1" w:hAnsi="FuturaTMedRo1"/>
        </w:rPr>
        <w:t xml:space="preserve"> Parameters:</w:t>
      </w:r>
      <w:r w:rsidR="00EE6AB5">
        <w:rPr>
          <w:rFonts w:ascii="FuturaTMedRo1" w:hAnsi="FuturaTMedRo1"/>
        </w:rPr>
        <w:br/>
        <w:t>VCC = 5VDC</w:t>
      </w:r>
      <w:r w:rsidR="00EE6AB5">
        <w:rPr>
          <w:rFonts w:ascii="FuturaTMedRo1" w:hAnsi="FuturaTMedRo1"/>
        </w:rPr>
        <w:br/>
      </w:r>
      <w:proofErr w:type="spellStart"/>
      <w:r w:rsidR="00EE6AB5">
        <w:rPr>
          <w:rFonts w:ascii="FuturaTMedRo1" w:hAnsi="FuturaTMedRo1"/>
        </w:rPr>
        <w:t>BitSnap</w:t>
      </w:r>
      <w:proofErr w:type="spellEnd"/>
      <w:r w:rsidR="00EE6AB5">
        <w:rPr>
          <w:rFonts w:ascii="FuturaTMedRo1" w:hAnsi="FuturaTMedRo1"/>
        </w:rPr>
        <w:t xml:space="preserve"> connector max current = 1A</w:t>
      </w:r>
      <w:r>
        <w:rPr>
          <w:rFonts w:ascii="FuturaTMedRo1" w:hAnsi="FuturaTMedRo1"/>
        </w:rPr>
        <w:br/>
        <w:t>Nominal temperature range = 10C to 40C</w:t>
      </w:r>
    </w:p>
    <w:p w14:paraId="4CF02720" w14:textId="77777777" w:rsidR="00EE6AB5" w:rsidRDefault="00EE6AB5" w:rsidP="00EE6AB5">
      <w:pPr>
        <w:pStyle w:val="ListParagraph"/>
        <w:numPr>
          <w:ilvl w:val="0"/>
          <w:numId w:val="0"/>
        </w:numPr>
        <w:ind w:left="1440"/>
        <w:rPr>
          <w:rFonts w:ascii="FuturaTMedRo1" w:hAnsi="FuturaTMedRo1"/>
        </w:rPr>
      </w:pPr>
    </w:p>
    <w:p w14:paraId="2EB8CB78" w14:textId="77777777" w:rsidR="00707107" w:rsidRDefault="00707107" w:rsidP="00707107">
      <w:pPr>
        <w:pStyle w:val="ListParagraph"/>
        <w:rPr>
          <w:rFonts w:ascii="FuturaTMedRo1" w:hAnsi="FuturaTMedRo1"/>
        </w:rPr>
      </w:pPr>
      <w:r>
        <w:rPr>
          <w:rFonts w:ascii="FuturaTMedRo1" w:hAnsi="FuturaTMedRo1"/>
        </w:rPr>
        <w:t xml:space="preserve">Female </w:t>
      </w:r>
      <w:proofErr w:type="spellStart"/>
      <w:r>
        <w:rPr>
          <w:rFonts w:ascii="FuturaTMedRo1" w:hAnsi="FuturaTMedRo1"/>
        </w:rPr>
        <w:t>b</w:t>
      </w:r>
      <w:r w:rsidR="00EE6AB5">
        <w:rPr>
          <w:rFonts w:ascii="FuturaTMedRo1" w:hAnsi="FuturaTMedRo1"/>
        </w:rPr>
        <w:t>itSnap</w:t>
      </w:r>
      <w:proofErr w:type="spellEnd"/>
      <w:r w:rsidR="00EE6AB5">
        <w:rPr>
          <w:rFonts w:ascii="FuturaTMedRo1" w:hAnsi="FuturaTMedRo1"/>
        </w:rPr>
        <w:t xml:space="preserve"> connector pinout:</w:t>
      </w:r>
      <w:r w:rsidR="00EE6AB5">
        <w:rPr>
          <w:rFonts w:ascii="FuturaTMedRo1" w:hAnsi="FuturaTMedRo1"/>
        </w:rPr>
        <w:br/>
        <w:t>Pin 1: GND (ground, 0VDC)</w:t>
      </w:r>
      <w:r w:rsidR="00EE6AB5">
        <w:rPr>
          <w:rFonts w:ascii="FuturaTMedRo1" w:hAnsi="FuturaTMedRo1"/>
        </w:rPr>
        <w:br/>
        <w:t>Pin 2: SIG (signal, 0 to 5 V continuous)</w:t>
      </w:r>
      <w:r w:rsidR="00EE6AB5">
        <w:rPr>
          <w:rFonts w:ascii="FuturaTMedRo1" w:hAnsi="FuturaTMedRo1"/>
        </w:rPr>
        <w:br/>
        <w:t>Pin 3: VCC (power, 5VDC)</w:t>
      </w:r>
    </w:p>
    <w:p w14:paraId="18C31092" w14:textId="77777777" w:rsidR="00707107" w:rsidRPr="00707107" w:rsidRDefault="00707107" w:rsidP="00707107">
      <w:pPr>
        <w:rPr>
          <w:rFonts w:ascii="FuturaTMedRo1" w:hAnsi="FuturaTMedRo1"/>
        </w:rPr>
      </w:pPr>
    </w:p>
    <w:p w14:paraId="55ED9F45" w14:textId="1042345A" w:rsidR="00707107" w:rsidRPr="00707107" w:rsidRDefault="00707107" w:rsidP="00707107">
      <w:pPr>
        <w:pStyle w:val="ListParagraph"/>
        <w:rPr>
          <w:rFonts w:ascii="FuturaTMedRo1" w:hAnsi="FuturaTMedRo1"/>
        </w:rPr>
      </w:pPr>
      <w:r>
        <w:rPr>
          <w:rFonts w:ascii="FuturaTMedRo1" w:hAnsi="FuturaTMedRo1"/>
        </w:rPr>
        <w:t>M</w:t>
      </w:r>
      <w:r w:rsidRPr="00707107">
        <w:rPr>
          <w:rFonts w:ascii="FuturaTMedRo1" w:hAnsi="FuturaTMedRo1"/>
        </w:rPr>
        <w:t xml:space="preserve">ale </w:t>
      </w:r>
      <w:proofErr w:type="spellStart"/>
      <w:r w:rsidRPr="00707107">
        <w:rPr>
          <w:rFonts w:ascii="FuturaTMedRo1" w:hAnsi="FuturaTMedRo1"/>
        </w:rPr>
        <w:t>bitSnap</w:t>
      </w:r>
      <w:proofErr w:type="spellEnd"/>
      <w:r w:rsidRPr="00707107">
        <w:rPr>
          <w:rFonts w:ascii="FuturaTMedRo1" w:hAnsi="FuturaTMedRo1"/>
        </w:rPr>
        <w:t xml:space="preserve"> connector pinout:</w:t>
      </w:r>
      <w:r w:rsidRPr="00707107">
        <w:rPr>
          <w:rFonts w:ascii="FuturaTMedRo1" w:hAnsi="FuturaTMedRo1"/>
        </w:rPr>
        <w:br/>
        <w:t xml:space="preserve">Pin 1: </w:t>
      </w:r>
      <w:r>
        <w:rPr>
          <w:rFonts w:ascii="FuturaTMedRo1" w:hAnsi="FuturaTMedRo1"/>
        </w:rPr>
        <w:t>VCC (power, 5VDC)</w:t>
      </w:r>
      <w:r w:rsidRPr="00707107">
        <w:rPr>
          <w:rFonts w:ascii="FuturaTMedRo1" w:hAnsi="FuturaTMedRo1"/>
        </w:rPr>
        <w:br/>
        <w:t>Pin 2: SIG (signal, 0 to 5 V continuous)</w:t>
      </w:r>
      <w:r w:rsidRPr="00707107">
        <w:rPr>
          <w:rFonts w:ascii="FuturaTMedRo1" w:hAnsi="FuturaTMedRo1"/>
        </w:rPr>
        <w:br/>
      </w:r>
      <w:r w:rsidRPr="00707107">
        <w:rPr>
          <w:rFonts w:ascii="FuturaTMedRo1" w:hAnsi="FuturaTMedRo1"/>
        </w:rPr>
        <w:lastRenderedPageBreak/>
        <w:t>Pin 3: GND (ground, 0VDC)</w:t>
      </w:r>
    </w:p>
    <w:p w14:paraId="0F6CA880" w14:textId="6C5A0D74" w:rsidR="005B10A5" w:rsidRDefault="00265FE5" w:rsidP="00265FE5">
      <w:pPr>
        <w:pStyle w:val="Heading2"/>
        <w:numPr>
          <w:ilvl w:val="0"/>
          <w:numId w:val="0"/>
        </w:numPr>
        <w:jc w:val="center"/>
      </w:pPr>
      <w:r>
        <w:rPr>
          <w:noProof/>
        </w:rPr>
        <w:drawing>
          <wp:inline distT="0" distB="0" distL="0" distR="0" wp14:anchorId="55C310A1" wp14:editId="364BD47B">
            <wp:extent cx="6200860" cy="2524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Snaps_diagram.png"/>
                    <pic:cNvPicPr/>
                  </pic:nvPicPr>
                  <pic:blipFill>
                    <a:blip r:embed="rId8">
                      <a:extLst>
                        <a:ext uri="{28A0092B-C50C-407E-A947-70E740481C1C}">
                          <a14:useLocalDpi xmlns:a14="http://schemas.microsoft.com/office/drawing/2010/main" val="0"/>
                        </a:ext>
                      </a:extLst>
                    </a:blip>
                    <a:stretch>
                      <a:fillRect/>
                    </a:stretch>
                  </pic:blipFill>
                  <pic:spPr>
                    <a:xfrm>
                      <a:off x="0" y="0"/>
                      <a:ext cx="6218710" cy="2531391"/>
                    </a:xfrm>
                    <a:prstGeom prst="rect">
                      <a:avLst/>
                    </a:prstGeom>
                  </pic:spPr>
                </pic:pic>
              </a:graphicData>
            </a:graphic>
          </wp:inline>
        </w:drawing>
      </w:r>
    </w:p>
    <w:p w14:paraId="5688E687" w14:textId="76FCB427" w:rsidR="005B10A5" w:rsidRDefault="005B10A5" w:rsidP="005B10A5">
      <w:pPr>
        <w:pStyle w:val="Textbody"/>
        <w:jc w:val="center"/>
        <w:rPr>
          <w:rFonts w:ascii="FuturaTMedRo1" w:hAnsi="FuturaTMedRo1"/>
        </w:rPr>
      </w:pPr>
      <w:r w:rsidRPr="00B474FA">
        <w:rPr>
          <w:rFonts w:ascii="FuturaTMedRo1" w:hAnsi="FuturaTMedRo1"/>
        </w:rPr>
        <w:t xml:space="preserve">Figure 1: </w:t>
      </w:r>
      <w:r>
        <w:rPr>
          <w:rFonts w:ascii="FuturaTMedRo1" w:hAnsi="FuturaTMedRo1"/>
        </w:rPr>
        <w:t xml:space="preserve">Male and female </w:t>
      </w:r>
      <w:proofErr w:type="spellStart"/>
      <w:r>
        <w:rPr>
          <w:rFonts w:ascii="FuturaTMedRo1" w:hAnsi="FuturaTMedRo1"/>
        </w:rPr>
        <w:t>bitSnap</w:t>
      </w:r>
      <w:proofErr w:type="spellEnd"/>
      <w:r>
        <w:rPr>
          <w:rFonts w:ascii="Mangal" w:hAnsi="Mangal" w:cs="Mangal"/>
        </w:rPr>
        <w:t>™</w:t>
      </w:r>
      <w:r>
        <w:rPr>
          <w:rFonts w:ascii="FuturaTMedRo1" w:hAnsi="FuturaTMedRo1"/>
        </w:rPr>
        <w:t xml:space="preserve"> connector pinouts</w:t>
      </w:r>
    </w:p>
    <w:p w14:paraId="0B8CB78A" w14:textId="77777777" w:rsidR="00707107" w:rsidRPr="00707107" w:rsidRDefault="00707107" w:rsidP="005B10A5">
      <w:pPr>
        <w:pStyle w:val="ListParagraph"/>
        <w:numPr>
          <w:ilvl w:val="0"/>
          <w:numId w:val="0"/>
        </w:numPr>
        <w:ind w:left="1440"/>
        <w:rPr>
          <w:rFonts w:ascii="FuturaTMedRo1" w:hAnsi="FuturaTMedRo1"/>
        </w:rPr>
      </w:pPr>
    </w:p>
    <w:p w14:paraId="772DF0C6" w14:textId="77777777" w:rsidR="00EE6AB5" w:rsidRDefault="00EE6AB5" w:rsidP="00EE6AB5">
      <w:pPr>
        <w:pStyle w:val="ListParagraph"/>
        <w:numPr>
          <w:ilvl w:val="0"/>
          <w:numId w:val="0"/>
        </w:numPr>
        <w:ind w:left="1440"/>
        <w:rPr>
          <w:rFonts w:ascii="FuturaTMedRo1" w:hAnsi="FuturaTMedRo1"/>
        </w:rPr>
      </w:pPr>
    </w:p>
    <w:p w14:paraId="0BD203D7" w14:textId="3F8DB6F3" w:rsidR="00D3094C" w:rsidRDefault="00D3094C" w:rsidP="00BC5581">
      <w:pPr>
        <w:pStyle w:val="ListParagraph"/>
        <w:rPr>
          <w:rFonts w:ascii="FuturaTMedRo1" w:hAnsi="FuturaTMedRo1"/>
        </w:rPr>
      </w:pPr>
      <w:r w:rsidRPr="004B220F">
        <w:rPr>
          <w:rFonts w:ascii="FuturaTMedRo1" w:hAnsi="FuturaTMedRo1"/>
        </w:rPr>
        <w:t xml:space="preserve">All inputs must be high impedance. The </w:t>
      </w:r>
      <w:r w:rsidR="009E3EB7" w:rsidRPr="004B220F">
        <w:rPr>
          <w:rFonts w:ascii="FuturaTMedRo1" w:hAnsi="FuturaTMedRo1"/>
        </w:rPr>
        <w:t xml:space="preserve">preferred </w:t>
      </w:r>
      <w:r w:rsidRPr="004B220F">
        <w:rPr>
          <w:rFonts w:ascii="FuturaTMedRo1" w:hAnsi="FuturaTMedRo1"/>
        </w:rPr>
        <w:t xml:space="preserve">input impedance must be equal to or greater than 1 </w:t>
      </w:r>
      <w:r w:rsidR="00072BD4" w:rsidRPr="004B220F">
        <w:rPr>
          <w:rFonts w:ascii="FuturaTMedRo1" w:hAnsi="FuturaTMedRo1"/>
        </w:rPr>
        <w:t>M</w:t>
      </w:r>
      <w:r w:rsidR="00072BD4" w:rsidRPr="004B220F">
        <w:rPr>
          <w:rFonts w:ascii="FuturaTMedRo1" w:hAnsi="FuturaTMedRo1"/>
        </w:rPr>
        <w:sym w:font="Symbol" w:char="F057"/>
      </w:r>
      <w:r w:rsidR="00072BD4" w:rsidRPr="004B220F">
        <w:rPr>
          <w:rFonts w:ascii="FuturaTMedRo1" w:hAnsi="FuturaTMedRo1"/>
        </w:rPr>
        <w:t xml:space="preserve"> (</w:t>
      </w:r>
      <w:proofErr w:type="spellStart"/>
      <w:r w:rsidRPr="004B220F">
        <w:rPr>
          <w:rFonts w:ascii="FuturaTMedRo1" w:hAnsi="FuturaTMedRo1"/>
        </w:rPr>
        <w:t>megOhm</w:t>
      </w:r>
      <w:proofErr w:type="spellEnd"/>
      <w:r w:rsidR="00072BD4" w:rsidRPr="004B220F">
        <w:rPr>
          <w:rFonts w:ascii="FuturaTMedRo1" w:hAnsi="FuturaTMedRo1"/>
        </w:rPr>
        <w:t>)</w:t>
      </w:r>
      <w:r w:rsidRPr="004B220F">
        <w:rPr>
          <w:rFonts w:ascii="FuturaTMedRo1" w:hAnsi="FuturaTMedRo1"/>
        </w:rPr>
        <w:t>.</w:t>
      </w:r>
      <w:r w:rsidR="009E3EB7" w:rsidRPr="004B220F">
        <w:rPr>
          <w:rFonts w:ascii="FuturaTMedRo1" w:hAnsi="FuturaTMedRo1"/>
        </w:rPr>
        <w:t xml:space="preserve"> It is acceptable to have a lower impedance if the circuit design does not permit 1 M</w:t>
      </w:r>
      <w:r w:rsidR="009E3EB7" w:rsidRPr="004B220F">
        <w:rPr>
          <w:rFonts w:ascii="FuturaTMedRo1" w:hAnsi="FuturaTMedRo1"/>
        </w:rPr>
        <w:sym w:font="Symbol" w:char="F057"/>
      </w:r>
      <w:r w:rsidR="009E3EB7" w:rsidRPr="004B220F">
        <w:rPr>
          <w:rFonts w:ascii="FuturaTMedRo1" w:hAnsi="FuturaTMedRo1"/>
        </w:rPr>
        <w:t xml:space="preserve">. In these cases, the input impedance may be no lower than 100 </w:t>
      </w:r>
      <w:r w:rsidR="002E338D" w:rsidRPr="004B220F">
        <w:rPr>
          <w:rFonts w:ascii="FuturaTMedRo1" w:hAnsi="FuturaTMedRo1"/>
        </w:rPr>
        <w:t>K</w:t>
      </w:r>
      <w:r w:rsidR="009E3EB7" w:rsidRPr="004B220F">
        <w:rPr>
          <w:rFonts w:ascii="FuturaTMedRo1" w:hAnsi="FuturaTMedRo1"/>
        </w:rPr>
        <w:sym w:font="Symbol" w:char="F057"/>
      </w:r>
      <w:r w:rsidR="009E3EB7" w:rsidRPr="004B220F">
        <w:rPr>
          <w:rFonts w:ascii="FuturaTMedRo1" w:hAnsi="FuturaTMedRo1"/>
        </w:rPr>
        <w:t>.</w:t>
      </w:r>
    </w:p>
    <w:p w14:paraId="3840814E" w14:textId="77777777" w:rsidR="00B45A4E" w:rsidRDefault="00B45A4E" w:rsidP="00B45A4E">
      <w:pPr>
        <w:pStyle w:val="Heading2"/>
        <w:numPr>
          <w:ilvl w:val="0"/>
          <w:numId w:val="0"/>
        </w:numPr>
        <w:ind w:left="720" w:hanging="720"/>
        <w:jc w:val="center"/>
      </w:pPr>
      <w:r>
        <w:rPr>
          <w:noProof/>
        </w:rPr>
        <w:drawing>
          <wp:inline distT="0" distB="0" distL="0" distR="0" wp14:anchorId="216FEE9B" wp14:editId="5E217DB5">
            <wp:extent cx="4931526" cy="2257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_EXAMP.png"/>
                    <pic:cNvPicPr/>
                  </pic:nvPicPr>
                  <pic:blipFill>
                    <a:blip r:embed="rId9">
                      <a:extLst>
                        <a:ext uri="{28A0092B-C50C-407E-A947-70E740481C1C}">
                          <a14:useLocalDpi xmlns:a14="http://schemas.microsoft.com/office/drawing/2010/main" val="0"/>
                        </a:ext>
                      </a:extLst>
                    </a:blip>
                    <a:stretch>
                      <a:fillRect/>
                    </a:stretch>
                  </pic:blipFill>
                  <pic:spPr>
                    <a:xfrm>
                      <a:off x="0" y="0"/>
                      <a:ext cx="4936280" cy="2259601"/>
                    </a:xfrm>
                    <a:prstGeom prst="rect">
                      <a:avLst/>
                    </a:prstGeom>
                  </pic:spPr>
                </pic:pic>
              </a:graphicData>
            </a:graphic>
          </wp:inline>
        </w:drawing>
      </w:r>
    </w:p>
    <w:p w14:paraId="1DAD6E5F" w14:textId="13BFBA79" w:rsidR="00B45A4E" w:rsidRPr="0035537E" w:rsidRDefault="00B45A4E" w:rsidP="00B45A4E">
      <w:pPr>
        <w:pStyle w:val="Textbody"/>
        <w:jc w:val="center"/>
        <w:rPr>
          <w:rFonts w:ascii="FuturaTMedRo1" w:hAnsi="FuturaTMedRo1"/>
        </w:rPr>
      </w:pPr>
      <w:r>
        <w:rPr>
          <w:rFonts w:ascii="FuturaTMedRo1" w:hAnsi="FuturaTMedRo1"/>
        </w:rPr>
        <w:t>Figure 2</w:t>
      </w:r>
      <w:r w:rsidRPr="0035537E">
        <w:rPr>
          <w:rFonts w:ascii="FuturaTMedRo1" w:hAnsi="FuturaTMedRo1"/>
        </w:rPr>
        <w:t xml:space="preserve">: Example of an </w:t>
      </w:r>
      <w:r>
        <w:rPr>
          <w:rFonts w:ascii="FuturaTMedRo1" w:hAnsi="FuturaTMedRo1"/>
        </w:rPr>
        <w:t>input stage, included in the Eagle templates</w:t>
      </w:r>
    </w:p>
    <w:p w14:paraId="69F5E31E" w14:textId="77777777" w:rsidR="00B45A4E" w:rsidRPr="004B220F" w:rsidRDefault="00B45A4E" w:rsidP="00B45A4E">
      <w:pPr>
        <w:pStyle w:val="Heading2"/>
        <w:numPr>
          <w:ilvl w:val="0"/>
          <w:numId w:val="0"/>
        </w:numPr>
        <w:ind w:left="720"/>
      </w:pPr>
    </w:p>
    <w:p w14:paraId="387FE823" w14:textId="5A67386C" w:rsidR="00D3094C" w:rsidRDefault="00D3094C" w:rsidP="00BC5581">
      <w:pPr>
        <w:pStyle w:val="ListParagraph"/>
        <w:rPr>
          <w:rFonts w:ascii="FuturaTMedRo1" w:hAnsi="FuturaTMedRo1"/>
        </w:rPr>
      </w:pPr>
      <w:r w:rsidRPr="004B220F">
        <w:rPr>
          <w:rFonts w:ascii="FuturaTMedRo1" w:hAnsi="FuturaTMedRo1"/>
        </w:rPr>
        <w:t>All outputs must be low impedance, with symmetric drive characteristics (</w:t>
      </w:r>
      <w:r w:rsidR="00072BD4" w:rsidRPr="004B220F">
        <w:rPr>
          <w:rFonts w:ascii="FuturaTMedRo1" w:hAnsi="FuturaTMedRo1"/>
        </w:rPr>
        <w:t xml:space="preserve">yields </w:t>
      </w:r>
      <w:r w:rsidRPr="004B220F">
        <w:rPr>
          <w:rFonts w:ascii="FuturaTMedRo1" w:hAnsi="FuturaTMedRo1"/>
        </w:rPr>
        <w:t xml:space="preserve">same performance </w:t>
      </w:r>
      <w:r w:rsidR="00072BD4" w:rsidRPr="004B220F">
        <w:rPr>
          <w:rFonts w:ascii="FuturaTMedRo1" w:hAnsi="FuturaTMedRo1"/>
        </w:rPr>
        <w:t xml:space="preserve">when </w:t>
      </w:r>
      <w:r w:rsidRPr="004B220F">
        <w:rPr>
          <w:rFonts w:ascii="FuturaTMedRo1" w:hAnsi="FuturaTMedRo1"/>
        </w:rPr>
        <w:t>either sinking or sourcing current.) The output impedance must be less than 100 ohms. This is typically achieved by using a buffer or follower circuit at the output. Outputs must never be allowed to float.</w:t>
      </w:r>
      <w:r w:rsidR="002E338D" w:rsidRPr="004B220F">
        <w:rPr>
          <w:rFonts w:ascii="FuturaTMedRo1" w:hAnsi="FuturaTMedRo1"/>
        </w:rPr>
        <w:t xml:space="preserve"> Outputs must be rail-to-rail.</w:t>
      </w:r>
    </w:p>
    <w:p w14:paraId="13CB4F68" w14:textId="77777777" w:rsidR="00B45A4E" w:rsidRDefault="00B45A4E" w:rsidP="00B45A4E">
      <w:pPr>
        <w:pStyle w:val="Heading2"/>
        <w:numPr>
          <w:ilvl w:val="0"/>
          <w:numId w:val="0"/>
        </w:numPr>
        <w:ind w:left="720"/>
      </w:pPr>
      <w:r>
        <w:rPr>
          <w:noProof/>
        </w:rPr>
        <w:drawing>
          <wp:inline distT="0" distB="0" distL="0" distR="0" wp14:anchorId="3D0A576F" wp14:editId="50C90421">
            <wp:extent cx="4928616" cy="2203704"/>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EXAMP.png"/>
                    <pic:cNvPicPr/>
                  </pic:nvPicPr>
                  <pic:blipFill>
                    <a:blip r:embed="rId10">
                      <a:extLst>
                        <a:ext uri="{28A0092B-C50C-407E-A947-70E740481C1C}">
                          <a14:useLocalDpi xmlns:a14="http://schemas.microsoft.com/office/drawing/2010/main" val="0"/>
                        </a:ext>
                      </a:extLst>
                    </a:blip>
                    <a:stretch>
                      <a:fillRect/>
                    </a:stretch>
                  </pic:blipFill>
                  <pic:spPr>
                    <a:xfrm>
                      <a:off x="0" y="0"/>
                      <a:ext cx="4928616" cy="2203704"/>
                    </a:xfrm>
                    <a:prstGeom prst="rect">
                      <a:avLst/>
                    </a:prstGeom>
                  </pic:spPr>
                </pic:pic>
              </a:graphicData>
            </a:graphic>
          </wp:inline>
        </w:drawing>
      </w:r>
    </w:p>
    <w:p w14:paraId="79B2022C" w14:textId="05B00330" w:rsidR="00B45A4E" w:rsidRPr="00B45A4E" w:rsidRDefault="00B45A4E" w:rsidP="00B45A4E">
      <w:pPr>
        <w:pStyle w:val="Heading2"/>
        <w:numPr>
          <w:ilvl w:val="0"/>
          <w:numId w:val="0"/>
        </w:numPr>
        <w:ind w:left="720"/>
        <w:jc w:val="center"/>
        <w:rPr>
          <w:b w:val="0"/>
          <w:sz w:val="24"/>
          <w:szCs w:val="24"/>
        </w:rPr>
      </w:pPr>
      <w:r>
        <w:rPr>
          <w:rFonts w:ascii="FuturaTMedRo1" w:hAnsi="FuturaTMedRo1"/>
          <w:b w:val="0"/>
          <w:sz w:val="24"/>
          <w:szCs w:val="24"/>
        </w:rPr>
        <w:t>Figure 3</w:t>
      </w:r>
      <w:r w:rsidRPr="00B45A4E">
        <w:rPr>
          <w:rFonts w:ascii="FuturaTMedRo1" w:hAnsi="FuturaTMedRo1"/>
          <w:b w:val="0"/>
          <w:sz w:val="24"/>
          <w:szCs w:val="24"/>
        </w:rPr>
        <w:t xml:space="preserve">: Example of an </w:t>
      </w:r>
      <w:r>
        <w:rPr>
          <w:rFonts w:ascii="FuturaTMedRo1" w:hAnsi="FuturaTMedRo1"/>
          <w:b w:val="0"/>
          <w:sz w:val="24"/>
          <w:szCs w:val="24"/>
        </w:rPr>
        <w:t>output stage, included in the Eagle templates</w:t>
      </w:r>
    </w:p>
    <w:p w14:paraId="1DF946DB" w14:textId="77777777" w:rsidR="00D3094C" w:rsidRPr="004B220F" w:rsidRDefault="00D3094C" w:rsidP="00BC5581">
      <w:pPr>
        <w:widowControl w:val="0"/>
        <w:spacing w:after="0"/>
        <w:rPr>
          <w:rFonts w:ascii="FuturaTMedRo1" w:hAnsi="FuturaTMedRo1"/>
        </w:rPr>
      </w:pPr>
    </w:p>
    <w:p w14:paraId="7F20059D" w14:textId="77777777" w:rsidR="00D3094C" w:rsidRPr="004B220F" w:rsidRDefault="00D3094C" w:rsidP="00BC5581">
      <w:pPr>
        <w:pStyle w:val="ListParagraph"/>
        <w:rPr>
          <w:rFonts w:ascii="FuturaTMedRo1" w:hAnsi="FuturaTMedRo1"/>
        </w:rPr>
      </w:pPr>
      <w:r w:rsidRPr="004B220F">
        <w:rPr>
          <w:rFonts w:ascii="FuturaTMedRo1" w:hAnsi="FuturaTMedRo1"/>
        </w:rPr>
        <w:t xml:space="preserve">Polarity conventions must be observed unless otherwise specified. If output polarity is inverted </w:t>
      </w:r>
      <w:r w:rsidR="00072BD4" w:rsidRPr="004B220F">
        <w:rPr>
          <w:rFonts w:ascii="FuturaTMedRo1" w:hAnsi="FuturaTMedRo1"/>
        </w:rPr>
        <w:t xml:space="preserve">with respect to </w:t>
      </w:r>
      <w:r w:rsidRPr="004B220F">
        <w:rPr>
          <w:rFonts w:ascii="FuturaTMedRo1" w:hAnsi="FuturaTMedRo1"/>
        </w:rPr>
        <w:t>inputs</w:t>
      </w:r>
      <w:r w:rsidR="00072BD4" w:rsidRPr="004B220F">
        <w:rPr>
          <w:rFonts w:ascii="FuturaTMedRo1" w:hAnsi="FuturaTMedRo1"/>
        </w:rPr>
        <w:t xml:space="preserve"> and/</w:t>
      </w:r>
      <w:r w:rsidRPr="004B220F">
        <w:rPr>
          <w:rFonts w:ascii="FuturaTMedRo1" w:hAnsi="FuturaTMedRo1"/>
        </w:rPr>
        <w:t>or violates reasonable expectations, consult</w:t>
      </w:r>
      <w:r w:rsidR="00746896" w:rsidRPr="004B220F">
        <w:rPr>
          <w:rFonts w:ascii="FuturaTMedRo1" w:hAnsi="FuturaTMedRo1"/>
        </w:rPr>
        <w:t>ation with</w:t>
      </w:r>
      <w:r w:rsidRPr="004B220F">
        <w:rPr>
          <w:rFonts w:ascii="FuturaTMedRo1" w:hAnsi="FuturaTMedRo1"/>
        </w:rPr>
        <w:t xml:space="preserve"> </w:t>
      </w:r>
      <w:proofErr w:type="spellStart"/>
      <w:r w:rsidRPr="004B220F">
        <w:rPr>
          <w:rFonts w:ascii="FuturaTMedRo1" w:hAnsi="FuturaTMedRo1"/>
        </w:rPr>
        <w:t>littleBits</w:t>
      </w:r>
      <w:proofErr w:type="spellEnd"/>
      <w:r w:rsidRPr="004B220F">
        <w:rPr>
          <w:rFonts w:ascii="FuturaTMedRo1" w:hAnsi="FuturaTMedRo1"/>
        </w:rPr>
        <w:t xml:space="preserve"> for guidance</w:t>
      </w:r>
      <w:r w:rsidR="00746896" w:rsidRPr="004B220F">
        <w:rPr>
          <w:rFonts w:ascii="FuturaTMedRo1" w:hAnsi="FuturaTMedRo1"/>
        </w:rPr>
        <w:t xml:space="preserve"> is required.</w:t>
      </w:r>
    </w:p>
    <w:p w14:paraId="0A8451DF" w14:textId="77777777" w:rsidR="00A36D0D" w:rsidRPr="004B220F" w:rsidRDefault="00A36D0D" w:rsidP="00BC5581">
      <w:pPr>
        <w:widowControl w:val="0"/>
        <w:spacing w:after="0"/>
        <w:rPr>
          <w:rFonts w:ascii="FuturaTMedRo1" w:hAnsi="FuturaTMedRo1"/>
        </w:rPr>
      </w:pPr>
    </w:p>
    <w:p w14:paraId="114598FA"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design must faithfully execute the letter and intent of the PRD. If there are any ambiguities, </w:t>
      </w:r>
      <w:r w:rsidR="00746896" w:rsidRPr="004B220F">
        <w:rPr>
          <w:rFonts w:ascii="FuturaTMedRo1" w:hAnsi="FuturaTMedRo1"/>
        </w:rPr>
        <w:t xml:space="preserve">consultation with </w:t>
      </w:r>
      <w:proofErr w:type="spellStart"/>
      <w:r w:rsidR="00746896" w:rsidRPr="004B220F">
        <w:rPr>
          <w:rFonts w:ascii="FuturaTMedRo1" w:hAnsi="FuturaTMedRo1"/>
        </w:rPr>
        <w:t>littleBits</w:t>
      </w:r>
      <w:proofErr w:type="spellEnd"/>
      <w:r w:rsidR="00746896" w:rsidRPr="004B220F">
        <w:rPr>
          <w:rFonts w:ascii="FuturaTMedRo1" w:hAnsi="FuturaTMedRo1"/>
        </w:rPr>
        <w:t xml:space="preserve"> is required.</w:t>
      </w:r>
    </w:p>
    <w:p w14:paraId="360A74CE" w14:textId="77777777" w:rsidR="00A36D0D" w:rsidRPr="004B220F" w:rsidRDefault="00A36D0D" w:rsidP="00BC5581">
      <w:pPr>
        <w:widowControl w:val="0"/>
        <w:spacing w:after="0"/>
        <w:rPr>
          <w:rFonts w:ascii="FuturaTMedRo1" w:hAnsi="FuturaTMedRo1"/>
        </w:rPr>
      </w:pPr>
    </w:p>
    <w:p w14:paraId="4A2FCF56" w14:textId="3AB052AF" w:rsidR="00A36D0D" w:rsidRPr="004B220F" w:rsidRDefault="00D3094C" w:rsidP="00BC5581">
      <w:pPr>
        <w:pStyle w:val="ListParagraph"/>
        <w:rPr>
          <w:rFonts w:ascii="FuturaTMedRo1" w:hAnsi="FuturaTMedRo1"/>
        </w:rPr>
      </w:pPr>
      <w:r w:rsidRPr="004B220F">
        <w:rPr>
          <w:rFonts w:ascii="FuturaTMedRo1" w:hAnsi="FuturaTMedRo1"/>
        </w:rPr>
        <w:t>All ICs must have at least one 0.1</w:t>
      </w:r>
      <w:r w:rsidR="002E338D" w:rsidRPr="004B220F">
        <w:rPr>
          <w:rFonts w:ascii="FuturaTMedRo1" w:hAnsi="FuturaTMedRo1"/>
        </w:rPr>
        <w:t xml:space="preserve"> </w:t>
      </w:r>
      <w:proofErr w:type="spellStart"/>
      <w:r w:rsidRPr="004B220F">
        <w:rPr>
          <w:rFonts w:ascii="FuturaTMedRo1" w:hAnsi="FuturaTMedRo1"/>
        </w:rPr>
        <w:t>uF</w:t>
      </w:r>
      <w:proofErr w:type="spellEnd"/>
      <w:r w:rsidRPr="004B220F">
        <w:rPr>
          <w:rFonts w:ascii="FuturaTMedRo1" w:hAnsi="FuturaTMedRo1"/>
        </w:rPr>
        <w:t xml:space="preserve"> bypass capacitor on every IC power supply. Some designs will require additional bypassing.</w:t>
      </w:r>
    </w:p>
    <w:p w14:paraId="119D5721" w14:textId="77777777" w:rsidR="002F2AA1" w:rsidRPr="004B220F" w:rsidRDefault="002F2AA1" w:rsidP="00BC5581">
      <w:pPr>
        <w:pStyle w:val="ListParagraph"/>
        <w:numPr>
          <w:ilvl w:val="0"/>
          <w:numId w:val="0"/>
        </w:numPr>
        <w:ind w:left="1440"/>
        <w:rPr>
          <w:rFonts w:ascii="FuturaTMedRo1" w:hAnsi="FuturaTMedRo1"/>
        </w:rPr>
      </w:pPr>
    </w:p>
    <w:p w14:paraId="2732018B" w14:textId="0075E24E" w:rsidR="00D3094C" w:rsidRPr="004B220F" w:rsidRDefault="00D3094C" w:rsidP="00BC5581">
      <w:pPr>
        <w:pStyle w:val="ListParagraph"/>
        <w:rPr>
          <w:rFonts w:ascii="FuturaTMedRo1" w:hAnsi="FuturaTMedRo1"/>
        </w:rPr>
      </w:pPr>
      <w:r w:rsidRPr="004B220F">
        <w:rPr>
          <w:rFonts w:ascii="FuturaTMedRo1" w:hAnsi="FuturaTMedRo1"/>
        </w:rPr>
        <w:lastRenderedPageBreak/>
        <w:t xml:space="preserve"> Inputs: Every </w:t>
      </w:r>
      <w:proofErr w:type="spellStart"/>
      <w:r w:rsidRPr="004B220F">
        <w:rPr>
          <w:rFonts w:ascii="FuturaTMedRo1" w:hAnsi="FuturaTMedRo1"/>
        </w:rPr>
        <w:t>bitSnap</w:t>
      </w:r>
      <w:proofErr w:type="spellEnd"/>
      <w:r w:rsidRPr="004B220F">
        <w:rPr>
          <w:rFonts w:ascii="FuturaTMedRo1" w:hAnsi="FuturaTMedRo1"/>
        </w:rPr>
        <w:t xml:space="preserve"> input must have a series 10K current limiting resistor</w:t>
      </w:r>
      <w:r w:rsidR="00800B1F" w:rsidRPr="004B220F">
        <w:rPr>
          <w:rFonts w:ascii="FuturaTMedRo1" w:hAnsi="FuturaTMedRo1"/>
        </w:rPr>
        <w:t xml:space="preserve"> on the SIG line</w:t>
      </w:r>
      <w:r w:rsidR="00B45A4E">
        <w:rPr>
          <w:rFonts w:ascii="FuturaTMedRo1" w:hAnsi="FuturaTMedRo1"/>
        </w:rPr>
        <w:t xml:space="preserve"> (see Figure 2).</w:t>
      </w:r>
    </w:p>
    <w:p w14:paraId="4471E92B" w14:textId="77777777" w:rsidR="00A36D0D" w:rsidRPr="004B220F" w:rsidRDefault="00A36D0D" w:rsidP="00BC5581">
      <w:pPr>
        <w:widowControl w:val="0"/>
        <w:spacing w:after="0"/>
        <w:rPr>
          <w:rFonts w:ascii="FuturaTMedRo1" w:hAnsi="FuturaTMedRo1"/>
        </w:rPr>
      </w:pPr>
    </w:p>
    <w:p w14:paraId="610AEEE3" w14:textId="70F4F55D" w:rsidR="00D3094C" w:rsidRPr="004B220F" w:rsidRDefault="00D3094C" w:rsidP="00BC5581">
      <w:pPr>
        <w:pStyle w:val="ListParagraph"/>
        <w:rPr>
          <w:rFonts w:ascii="FuturaTMedRo1" w:hAnsi="FuturaTMedRo1"/>
        </w:rPr>
      </w:pPr>
      <w:r w:rsidRPr="004B220F">
        <w:rPr>
          <w:rFonts w:ascii="FuturaTMedRo1" w:hAnsi="FuturaTMedRo1"/>
        </w:rPr>
        <w:t xml:space="preserve">Inputs: Every </w:t>
      </w:r>
      <w:proofErr w:type="spellStart"/>
      <w:r w:rsidRPr="004B220F">
        <w:rPr>
          <w:rFonts w:ascii="FuturaTMedRo1" w:hAnsi="FuturaTMedRo1"/>
        </w:rPr>
        <w:t>bitSnap</w:t>
      </w:r>
      <w:proofErr w:type="spellEnd"/>
      <w:r w:rsidRPr="004B220F">
        <w:rPr>
          <w:rFonts w:ascii="FuturaTMedRo1" w:hAnsi="FuturaTMedRo1"/>
        </w:rPr>
        <w:t xml:space="preserve"> input must have a shunt TVS diode</w:t>
      </w:r>
      <w:r w:rsidR="002E338D" w:rsidRPr="004B220F">
        <w:rPr>
          <w:rFonts w:ascii="FuturaTMedRo1" w:hAnsi="FuturaTMedRo1"/>
        </w:rPr>
        <w:t>, or equivalent ESD countermeasures</w:t>
      </w:r>
      <w:r w:rsidR="00B45A4E">
        <w:rPr>
          <w:rFonts w:ascii="FuturaTMedRo1" w:hAnsi="FuturaTMedRo1"/>
        </w:rPr>
        <w:t xml:space="preserve"> (see Figure 2).</w:t>
      </w:r>
    </w:p>
    <w:p w14:paraId="7B7B5340" w14:textId="77777777" w:rsidR="00A36D0D" w:rsidRPr="004B220F" w:rsidRDefault="00A36D0D" w:rsidP="00BC5581">
      <w:pPr>
        <w:widowControl w:val="0"/>
        <w:spacing w:after="0"/>
        <w:rPr>
          <w:rFonts w:ascii="FuturaTMedRo1" w:hAnsi="FuturaTMedRo1"/>
        </w:rPr>
      </w:pPr>
    </w:p>
    <w:p w14:paraId="4535C7D1" w14:textId="6CA23E7F" w:rsidR="00D3094C" w:rsidRDefault="00D3094C" w:rsidP="00BC5581">
      <w:pPr>
        <w:pStyle w:val="ListParagraph"/>
        <w:rPr>
          <w:rFonts w:ascii="FuturaTMedRo1" w:hAnsi="FuturaTMedRo1"/>
        </w:rPr>
      </w:pPr>
      <w:r w:rsidRPr="004B220F">
        <w:rPr>
          <w:rFonts w:ascii="FuturaTMedRo1" w:hAnsi="FuturaTMedRo1"/>
        </w:rPr>
        <w:t xml:space="preserve">Inputs: </w:t>
      </w:r>
      <w:r w:rsidR="00A36D0D" w:rsidRPr="004B220F">
        <w:rPr>
          <w:rFonts w:ascii="FuturaTMedRo1" w:hAnsi="FuturaTMedRo1"/>
        </w:rPr>
        <w:t>Floating</w:t>
      </w:r>
      <w:r w:rsidR="00072BD4" w:rsidRPr="004B220F">
        <w:rPr>
          <w:rFonts w:ascii="FuturaTMedRo1" w:hAnsi="FuturaTMedRo1"/>
        </w:rPr>
        <w:t xml:space="preserve"> </w:t>
      </w:r>
      <w:proofErr w:type="spellStart"/>
      <w:r w:rsidRPr="004B220F">
        <w:rPr>
          <w:rFonts w:ascii="FuturaTMedRo1" w:hAnsi="FuturaTMedRo1"/>
        </w:rPr>
        <w:t>bitSnap</w:t>
      </w:r>
      <w:proofErr w:type="spellEnd"/>
      <w:r w:rsidRPr="004B220F">
        <w:rPr>
          <w:rFonts w:ascii="FuturaTMedRo1" w:hAnsi="FuturaTMedRo1"/>
        </w:rPr>
        <w:t xml:space="preserve"> input</w:t>
      </w:r>
      <w:r w:rsidR="00072BD4" w:rsidRPr="004B220F">
        <w:rPr>
          <w:rFonts w:ascii="FuturaTMedRo1" w:hAnsi="FuturaTMedRo1"/>
        </w:rPr>
        <w:t>s</w:t>
      </w:r>
      <w:r w:rsidR="00600C7D" w:rsidRPr="004B220F">
        <w:rPr>
          <w:rFonts w:ascii="FuturaTMedRo1" w:hAnsi="FuturaTMedRo1"/>
        </w:rPr>
        <w:t xml:space="preserve"> are </w:t>
      </w:r>
      <w:r w:rsidR="00A36D0D" w:rsidRPr="004B220F">
        <w:rPr>
          <w:rFonts w:ascii="FuturaTMedRo1" w:hAnsi="FuturaTMedRo1"/>
          <w:b/>
        </w:rPr>
        <w:t xml:space="preserve">not </w:t>
      </w:r>
      <w:r w:rsidR="00600C7D" w:rsidRPr="004B220F">
        <w:rPr>
          <w:rFonts w:ascii="FuturaTMedRo1" w:hAnsi="FuturaTMedRo1"/>
        </w:rPr>
        <w:t>permitted</w:t>
      </w:r>
      <w:r w:rsidR="00072BD4" w:rsidRPr="004B220F">
        <w:rPr>
          <w:rFonts w:ascii="FuturaTMedRo1" w:hAnsi="FuturaTMedRo1"/>
        </w:rPr>
        <w:t xml:space="preserve">. </w:t>
      </w:r>
      <w:r w:rsidRPr="004B220F">
        <w:rPr>
          <w:rFonts w:ascii="FuturaTMedRo1" w:hAnsi="FuturaTMedRo1"/>
        </w:rPr>
        <w:t>For this reason, every input needs to have a pull</w:t>
      </w:r>
      <w:r w:rsidR="00072BD4" w:rsidRPr="004B220F">
        <w:rPr>
          <w:rFonts w:ascii="FuturaTMedRo1" w:hAnsi="FuturaTMedRo1"/>
        </w:rPr>
        <w:t>-</w:t>
      </w:r>
      <w:r w:rsidRPr="004B220F">
        <w:rPr>
          <w:rFonts w:ascii="FuturaTMedRo1" w:hAnsi="FuturaTMedRo1"/>
        </w:rPr>
        <w:t>down, pull</w:t>
      </w:r>
      <w:r w:rsidR="00072BD4" w:rsidRPr="004B220F">
        <w:rPr>
          <w:rFonts w:ascii="FuturaTMedRo1" w:hAnsi="FuturaTMedRo1"/>
        </w:rPr>
        <w:t>-</w:t>
      </w:r>
      <w:r w:rsidRPr="004B220F">
        <w:rPr>
          <w:rFonts w:ascii="FuturaTMedRo1" w:hAnsi="FuturaTMedRo1"/>
        </w:rPr>
        <w:t xml:space="preserve">up, or reference network. To maintain high input impedance, this network must </w:t>
      </w:r>
      <w:r w:rsidR="004F1862" w:rsidRPr="004B220F">
        <w:rPr>
          <w:rFonts w:ascii="FuturaTMedRo1" w:hAnsi="FuturaTMedRo1"/>
        </w:rPr>
        <w:t xml:space="preserve">usually </w:t>
      </w:r>
      <w:r w:rsidRPr="004B220F">
        <w:rPr>
          <w:rFonts w:ascii="FuturaTMedRo1" w:hAnsi="FuturaTMedRo1"/>
        </w:rPr>
        <w:t xml:space="preserve">be greater or equal to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In most cases, this will consist of a single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 xml:space="preserve">down resistor, which keeps the input at ground potential if the input is not connected. The second most common configuration will have a </w:t>
      </w:r>
      <w:r w:rsidR="004F1862" w:rsidRPr="004B220F">
        <w:rPr>
          <w:rFonts w:ascii="FuturaTMedRo1" w:hAnsi="FuturaTMedRo1"/>
        </w:rPr>
        <w:t>1 M</w:t>
      </w:r>
      <w:r w:rsidR="004F1862" w:rsidRPr="004B220F">
        <w:rPr>
          <w:rFonts w:ascii="FuturaTMedRo1" w:hAnsi="FuturaTMedRo1"/>
        </w:rPr>
        <w:sym w:font="Symbol" w:char="F057"/>
      </w:r>
      <w:r w:rsidRPr="004B220F">
        <w:rPr>
          <w:rFonts w:ascii="FuturaTMedRo1" w:hAnsi="FuturaTMedRo1"/>
        </w:rPr>
        <w:t xml:space="preserve"> pull</w:t>
      </w:r>
      <w:r w:rsidR="00072BD4" w:rsidRPr="004B220F">
        <w:rPr>
          <w:rFonts w:ascii="FuturaTMedRo1" w:hAnsi="FuturaTMedRo1"/>
        </w:rPr>
        <w:t>-</w:t>
      </w:r>
      <w:r w:rsidRPr="004B220F">
        <w:rPr>
          <w:rFonts w:ascii="FuturaTMedRo1" w:hAnsi="FuturaTMedRo1"/>
        </w:rPr>
        <w:t>up.</w:t>
      </w:r>
    </w:p>
    <w:p w14:paraId="1E71FD71" w14:textId="387ACA26" w:rsidR="00EE6AB5" w:rsidRPr="00EE6AB5" w:rsidRDefault="00EE6AB5" w:rsidP="00EE6AB5">
      <w:pPr>
        <w:rPr>
          <w:rFonts w:ascii="FuturaTMedRo1" w:hAnsi="FuturaTMedRo1"/>
        </w:rPr>
      </w:pPr>
    </w:p>
    <w:p w14:paraId="40B5BBA9" w14:textId="7E36EEDF" w:rsidR="00EE6AB5" w:rsidRPr="00EE6AB5" w:rsidRDefault="00B01051" w:rsidP="00EE6AB5">
      <w:pPr>
        <w:pStyle w:val="ListParagraph"/>
        <w:rPr>
          <w:rFonts w:ascii="FuturaTMedRo1" w:hAnsi="FuturaTMedRo1"/>
        </w:rPr>
      </w:pPr>
      <w:r>
        <w:rPr>
          <w:rFonts w:ascii="FuturaTMedRo1" w:hAnsi="FuturaTMedRo1"/>
        </w:rPr>
        <w:t xml:space="preserve">Preferred Parts. </w:t>
      </w:r>
      <w:proofErr w:type="spellStart"/>
      <w:proofErr w:type="gramStart"/>
      <w:r>
        <w:rPr>
          <w:rFonts w:ascii="FuturaTMedRo1" w:hAnsi="FuturaTMedRo1"/>
        </w:rPr>
        <w:t>littleBits</w:t>
      </w:r>
      <w:proofErr w:type="spellEnd"/>
      <w:proofErr w:type="gramEnd"/>
      <w:r>
        <w:rPr>
          <w:rFonts w:ascii="FuturaTMedRo1" w:hAnsi="FuturaTMedRo1"/>
        </w:rPr>
        <w:t xml:space="preserve"> recommends the use of specific part numbers for typical functions such as </w:t>
      </w:r>
      <w:proofErr w:type="spellStart"/>
      <w:r>
        <w:rPr>
          <w:rFonts w:ascii="FuturaTMedRo1" w:hAnsi="FuturaTMedRo1"/>
        </w:rPr>
        <w:t>opamps</w:t>
      </w:r>
      <w:proofErr w:type="spellEnd"/>
      <w:r>
        <w:rPr>
          <w:rFonts w:ascii="FuturaTMedRo1" w:hAnsi="FuturaTMedRo1"/>
        </w:rPr>
        <w:t xml:space="preserve">, switches, potentiometers, and others. A list of these preferred parts can be found </w:t>
      </w:r>
      <w:r w:rsidRPr="003765D6">
        <w:rPr>
          <w:rFonts w:ascii="FuturaTMedRo1" w:hAnsi="FuturaTMedRo1"/>
        </w:rPr>
        <w:t xml:space="preserve">in </w:t>
      </w:r>
      <w:r w:rsidRPr="003765D6">
        <w:rPr>
          <w:rFonts w:ascii="FuturaTMedRo1" w:hAnsi="FuturaTMedRo1"/>
          <w:bCs/>
        </w:rPr>
        <w:t>libraries/lbPreferredParts.xlsx</w:t>
      </w:r>
      <w:r w:rsidR="00EE6AB5">
        <w:rPr>
          <w:rFonts w:ascii="FuturaTMedRo1" w:hAnsi="FuturaTMedRo1"/>
        </w:rPr>
        <w:br/>
      </w:r>
    </w:p>
    <w:p w14:paraId="0F906E4A" w14:textId="77777777" w:rsidR="00D3094C" w:rsidRPr="004B220F" w:rsidRDefault="00D3094C" w:rsidP="00BC5581">
      <w:pPr>
        <w:pStyle w:val="Heading2"/>
        <w:spacing w:after="0"/>
        <w:rPr>
          <w:rFonts w:ascii="FuturaTMedRo1" w:hAnsi="FuturaTMedRo1"/>
        </w:rPr>
      </w:pPr>
      <w:bookmarkStart w:id="6" w:name="_Toc230761508"/>
      <w:r w:rsidRPr="004B220F">
        <w:rPr>
          <w:rFonts w:ascii="FuturaTMedRo1" w:hAnsi="FuturaTMedRo1"/>
        </w:rPr>
        <w:t>Preparations</w:t>
      </w:r>
      <w:bookmarkEnd w:id="6"/>
    </w:p>
    <w:p w14:paraId="32E3BD36" w14:textId="77777777" w:rsidR="00D3094C" w:rsidRPr="004B220F" w:rsidRDefault="00D3094C" w:rsidP="00BC5581">
      <w:pPr>
        <w:widowControl w:val="0"/>
        <w:spacing w:after="0"/>
        <w:rPr>
          <w:rFonts w:ascii="FuturaTMedRo1" w:hAnsi="FuturaTMedRo1"/>
        </w:rPr>
      </w:pPr>
    </w:p>
    <w:p w14:paraId="65DEA086" w14:textId="53AE435A" w:rsidR="00D3094C" w:rsidRPr="004B220F" w:rsidRDefault="00D3094C" w:rsidP="00BC5581">
      <w:pPr>
        <w:pStyle w:val="ListParagraph"/>
        <w:rPr>
          <w:rFonts w:ascii="FuturaTMedRo1" w:hAnsi="FuturaTMedRo1"/>
        </w:rPr>
      </w:pPr>
      <w:r w:rsidRPr="004B220F">
        <w:rPr>
          <w:rFonts w:ascii="FuturaTMedRo1" w:hAnsi="FuturaTMedRo1"/>
          <w:bCs/>
        </w:rPr>
        <w:t>Download and install the following</w:t>
      </w:r>
      <w:r w:rsidR="00C930ED">
        <w:rPr>
          <w:rFonts w:ascii="FuturaTMedRo1" w:hAnsi="FuturaTMedRo1"/>
          <w:bCs/>
        </w:rPr>
        <w:t xml:space="preserve"> from the HDK-eagle-templates-libraries repository</w:t>
      </w:r>
    </w:p>
    <w:p w14:paraId="28C121B4" w14:textId="77777777" w:rsidR="00D3094C" w:rsidRPr="004B220F" w:rsidRDefault="00D3094C" w:rsidP="00BC5581">
      <w:pPr>
        <w:widowControl w:val="0"/>
        <w:spacing w:after="0"/>
        <w:rPr>
          <w:rFonts w:ascii="FuturaTMedRo1" w:hAnsi="FuturaTMedRo1"/>
        </w:rPr>
      </w:pPr>
    </w:p>
    <w:p w14:paraId="1436B4E2" w14:textId="77777777"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Parts Libraries:</w:t>
      </w:r>
    </w:p>
    <w:p w14:paraId="11C60850" w14:textId="11296C56" w:rsidR="00A36D0D" w:rsidRPr="003765D6" w:rsidRDefault="003A5B92" w:rsidP="00BC5581">
      <w:pPr>
        <w:widowControl w:val="0"/>
        <w:spacing w:after="0"/>
        <w:ind w:left="2160"/>
        <w:rPr>
          <w:rFonts w:ascii="FuturaTMedRo1" w:hAnsi="FuturaTMedRo1"/>
        </w:rPr>
      </w:pPr>
      <w:proofErr w:type="gramStart"/>
      <w:r w:rsidRPr="003765D6">
        <w:rPr>
          <w:rFonts w:ascii="FuturaTMedRo1" w:hAnsi="FuturaTMedRo1" w:cs="Times"/>
          <w:bCs/>
        </w:rPr>
        <w:t>libraries/</w:t>
      </w:r>
      <w:r w:rsidR="008E2839" w:rsidRPr="003765D6">
        <w:rPr>
          <w:rFonts w:ascii="FuturaTMedRo1" w:hAnsi="FuturaTMedRo1" w:cs="Times"/>
          <w:bCs/>
        </w:rPr>
        <w:t>LITTLEBITS</w:t>
      </w:r>
      <w:r w:rsidR="007035FE" w:rsidRPr="003765D6">
        <w:rPr>
          <w:rFonts w:ascii="FuturaTMedRo1" w:hAnsi="FuturaTMedRo1" w:cs="Times"/>
          <w:bCs/>
        </w:rPr>
        <w:t>140915</w:t>
      </w:r>
      <w:r w:rsidR="00D3094C" w:rsidRPr="003765D6">
        <w:rPr>
          <w:rFonts w:ascii="FuturaTMedRo1" w:hAnsi="FuturaTMedRo1" w:cs="Times"/>
          <w:bCs/>
        </w:rPr>
        <w:t>.lbr</w:t>
      </w:r>
      <w:proofErr w:type="gramEnd"/>
    </w:p>
    <w:p w14:paraId="37E5B4B1" w14:textId="68C816D8"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Cam Processor Job File</w:t>
      </w:r>
      <w:r w:rsidR="002E47CF" w:rsidRPr="003765D6">
        <w:rPr>
          <w:rFonts w:ascii="FuturaTMedRo1" w:hAnsi="FuturaTMedRo1" w:cs="Times"/>
          <w:bCs/>
        </w:rPr>
        <w:t>s</w:t>
      </w:r>
      <w:r w:rsidRPr="003765D6">
        <w:rPr>
          <w:rFonts w:ascii="FuturaTMedRo1" w:hAnsi="FuturaTMedRo1" w:cs="Times"/>
          <w:bCs/>
        </w:rPr>
        <w:t>:</w:t>
      </w:r>
    </w:p>
    <w:p w14:paraId="15B06CD2" w14:textId="6120A627" w:rsidR="00D3094C" w:rsidRPr="003765D6" w:rsidRDefault="003A5B92" w:rsidP="00BC5581">
      <w:pPr>
        <w:widowControl w:val="0"/>
        <w:spacing w:after="0"/>
        <w:ind w:left="1440" w:firstLine="720"/>
        <w:rPr>
          <w:rFonts w:ascii="FuturaTMedRo1" w:hAnsi="FuturaTMedRo1" w:cs="Times"/>
          <w:bCs/>
        </w:rPr>
      </w:pPr>
      <w:proofErr w:type="gramStart"/>
      <w:r w:rsidRPr="003765D6">
        <w:rPr>
          <w:rFonts w:ascii="FuturaTMedRo1" w:hAnsi="FuturaTMedRo1" w:cs="Times"/>
          <w:bCs/>
        </w:rPr>
        <w:t>libraries/</w:t>
      </w:r>
      <w:r w:rsidR="001954D1" w:rsidRPr="003765D6">
        <w:rPr>
          <w:rFonts w:ascii="FuturaTMedRo1" w:hAnsi="FuturaTMedRo1" w:cs="Times"/>
          <w:bCs/>
        </w:rPr>
        <w:t>LB-gerb274x</w:t>
      </w:r>
      <w:r w:rsidR="00B45A4E" w:rsidRPr="003765D6">
        <w:rPr>
          <w:rFonts w:ascii="FuturaTMedRo1" w:hAnsi="FuturaTMedRo1" w:cs="Times"/>
          <w:bCs/>
        </w:rPr>
        <w:t>_140813</w:t>
      </w:r>
      <w:r w:rsidR="002E47CF" w:rsidRPr="003765D6">
        <w:rPr>
          <w:rFonts w:ascii="FuturaTMedRo1" w:hAnsi="FuturaTMedRo1" w:cs="Times"/>
          <w:bCs/>
        </w:rPr>
        <w:t>.cam</w:t>
      </w:r>
      <w:proofErr w:type="gramEnd"/>
      <w:r w:rsidR="002E47CF" w:rsidRPr="003765D6">
        <w:rPr>
          <w:rFonts w:ascii="FuturaTMedRo1" w:hAnsi="FuturaTMedRo1" w:cs="Times"/>
          <w:bCs/>
        </w:rPr>
        <w:tab/>
      </w:r>
      <w:r w:rsidR="002E47CF" w:rsidRPr="003765D6">
        <w:rPr>
          <w:rFonts w:ascii="FuturaTMedRo1" w:hAnsi="FuturaTMedRo1" w:cs="Times"/>
          <w:bCs/>
        </w:rPr>
        <w:tab/>
        <w:t xml:space="preserve">//for 2-layer </w:t>
      </w:r>
      <w:r w:rsidR="002E47CF" w:rsidRPr="003765D6">
        <w:rPr>
          <w:rFonts w:ascii="FuturaTMedRo1" w:hAnsi="FuturaTMedRo1" w:cs="Times"/>
          <w:bCs/>
        </w:rPr>
        <w:lastRenderedPageBreak/>
        <w:t>boards</w:t>
      </w:r>
    </w:p>
    <w:p w14:paraId="1C9133CF" w14:textId="3C931058" w:rsidR="002E47CF" w:rsidRPr="003765D6" w:rsidRDefault="002E47CF" w:rsidP="00BC5581">
      <w:pPr>
        <w:widowControl w:val="0"/>
        <w:spacing w:after="0"/>
        <w:ind w:left="1440" w:firstLine="720"/>
        <w:rPr>
          <w:rFonts w:ascii="FuturaTMedRo1" w:hAnsi="FuturaTMedRo1"/>
        </w:rPr>
      </w:pPr>
      <w:proofErr w:type="gramStart"/>
      <w:r w:rsidRPr="003765D6">
        <w:rPr>
          <w:rFonts w:ascii="FuturaTMedRo1" w:hAnsi="FuturaTMedRo1" w:cs="Times"/>
          <w:bCs/>
        </w:rPr>
        <w:t>libraries/</w:t>
      </w:r>
      <w:r w:rsidRPr="003765D6">
        <w:rPr>
          <w:rFonts w:ascii="FuturaTMedRo1" w:hAnsi="FuturaTMedRo1"/>
        </w:rPr>
        <w:t>LB-gerb274x4LAYER</w:t>
      </w:r>
      <w:r w:rsidR="00B45A4E" w:rsidRPr="003765D6">
        <w:rPr>
          <w:rFonts w:ascii="FuturaTMedRo1" w:hAnsi="FuturaTMedRo1"/>
        </w:rPr>
        <w:t>_140813</w:t>
      </w:r>
      <w:r w:rsidRPr="003765D6">
        <w:rPr>
          <w:rFonts w:ascii="FuturaTMedRo1" w:hAnsi="FuturaTMedRo1"/>
        </w:rPr>
        <w:t>.cam</w:t>
      </w:r>
      <w:proofErr w:type="gramEnd"/>
      <w:r w:rsidRPr="003765D6">
        <w:rPr>
          <w:rFonts w:ascii="FuturaTMedRo1" w:hAnsi="FuturaTMedRo1"/>
        </w:rPr>
        <w:tab/>
        <w:t>//for 4-layer boards</w:t>
      </w:r>
    </w:p>
    <w:p w14:paraId="2C4B82E5" w14:textId="5ADD1FD2"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Design Rules File</w:t>
      </w:r>
      <w:r w:rsidR="002E47CF" w:rsidRPr="003765D6">
        <w:rPr>
          <w:rFonts w:ascii="FuturaTMedRo1" w:hAnsi="FuturaTMedRo1" w:cs="Times"/>
          <w:bCs/>
        </w:rPr>
        <w:t>s</w:t>
      </w:r>
      <w:r w:rsidRPr="003765D6">
        <w:rPr>
          <w:rFonts w:ascii="FuturaTMedRo1" w:hAnsi="FuturaTMedRo1" w:cs="Times"/>
          <w:bCs/>
        </w:rPr>
        <w:t>:</w:t>
      </w:r>
    </w:p>
    <w:p w14:paraId="168BA9D6" w14:textId="70E6C234" w:rsidR="00F4423E" w:rsidRPr="003765D6" w:rsidRDefault="003A5B92" w:rsidP="00BC5581">
      <w:pPr>
        <w:widowControl w:val="0"/>
        <w:spacing w:after="0"/>
        <w:ind w:left="1440" w:firstLine="720"/>
        <w:rPr>
          <w:rFonts w:ascii="FuturaTMedRo1" w:hAnsi="FuturaTMedRo1" w:cs="Times"/>
          <w:bCs/>
        </w:rPr>
      </w:pPr>
      <w:bookmarkStart w:id="7" w:name="__DdeLink__501_1020017946"/>
      <w:bookmarkEnd w:id="7"/>
      <w:proofErr w:type="gramStart"/>
      <w:r w:rsidRPr="003765D6">
        <w:rPr>
          <w:rFonts w:ascii="FuturaTMedRo1" w:hAnsi="FuturaTMedRo1" w:cs="Times"/>
          <w:bCs/>
        </w:rPr>
        <w:t>libraries/littleBitsDRC</w:t>
      </w:r>
      <w:r w:rsidR="00B45A4E" w:rsidRPr="003765D6">
        <w:rPr>
          <w:rFonts w:ascii="FuturaTMedRo1" w:hAnsi="FuturaTMedRo1" w:cs="Times"/>
          <w:bCs/>
        </w:rPr>
        <w:t>_140813</w:t>
      </w:r>
      <w:r w:rsidR="00D3094C" w:rsidRPr="003765D6">
        <w:rPr>
          <w:rFonts w:ascii="FuturaTMedRo1" w:hAnsi="FuturaTMedRo1" w:cs="Times"/>
          <w:bCs/>
        </w:rPr>
        <w:t>.dru</w:t>
      </w:r>
      <w:proofErr w:type="gramEnd"/>
      <w:r w:rsidR="002E47CF" w:rsidRPr="003765D6">
        <w:rPr>
          <w:rFonts w:ascii="FuturaTMedRo1" w:hAnsi="FuturaTMedRo1" w:cs="Times"/>
          <w:bCs/>
        </w:rPr>
        <w:tab/>
      </w:r>
      <w:r w:rsidR="002E47CF" w:rsidRPr="003765D6">
        <w:rPr>
          <w:rFonts w:ascii="FuturaTMedRo1" w:hAnsi="FuturaTMedRo1" w:cs="Times"/>
          <w:bCs/>
        </w:rPr>
        <w:tab/>
        <w:t>//for 2-layer boards</w:t>
      </w:r>
    </w:p>
    <w:p w14:paraId="701A8F0E" w14:textId="5FB5349B" w:rsidR="002E47CF" w:rsidRPr="003765D6" w:rsidRDefault="002E47CF" w:rsidP="00BC5581">
      <w:pPr>
        <w:widowControl w:val="0"/>
        <w:spacing w:after="0"/>
        <w:ind w:left="1440" w:firstLine="720"/>
        <w:rPr>
          <w:rFonts w:ascii="FuturaTMedRo1" w:hAnsi="FuturaTMedRo1" w:cs="Times"/>
          <w:bCs/>
        </w:rPr>
      </w:pPr>
      <w:proofErr w:type="gramStart"/>
      <w:r w:rsidRPr="003765D6">
        <w:rPr>
          <w:rFonts w:ascii="FuturaTMedRo1" w:hAnsi="FuturaTMedRo1" w:cs="Times"/>
          <w:bCs/>
        </w:rPr>
        <w:t>libraries/littleBits4-LAYERDRC</w:t>
      </w:r>
      <w:r w:rsidR="00B45A4E" w:rsidRPr="003765D6">
        <w:rPr>
          <w:rFonts w:ascii="FuturaTMedRo1" w:hAnsi="FuturaTMedRo1" w:cs="Times"/>
          <w:bCs/>
        </w:rPr>
        <w:t>_140813</w:t>
      </w:r>
      <w:r w:rsidRPr="003765D6">
        <w:rPr>
          <w:rFonts w:ascii="FuturaTMedRo1" w:hAnsi="FuturaTMedRo1" w:cs="Times"/>
          <w:bCs/>
        </w:rPr>
        <w:t>.dru</w:t>
      </w:r>
      <w:proofErr w:type="gramEnd"/>
      <w:r w:rsidRPr="003765D6">
        <w:rPr>
          <w:rFonts w:ascii="FuturaTMedRo1" w:hAnsi="FuturaTMedRo1" w:cs="Times"/>
          <w:bCs/>
        </w:rPr>
        <w:tab/>
      </w:r>
      <w:r w:rsidRPr="003765D6">
        <w:rPr>
          <w:rFonts w:ascii="FuturaTMedRo1" w:hAnsi="FuturaTMedRo1"/>
        </w:rPr>
        <w:t>//for 4-layer boards</w:t>
      </w:r>
    </w:p>
    <w:p w14:paraId="7AE4EE7A" w14:textId="77777777" w:rsidR="00D3094C" w:rsidRPr="003765D6" w:rsidRDefault="00D3094C" w:rsidP="00BC5581">
      <w:pPr>
        <w:widowControl w:val="0"/>
        <w:spacing w:after="0"/>
        <w:ind w:left="1440"/>
        <w:rPr>
          <w:rFonts w:ascii="FuturaTMedRo1" w:hAnsi="FuturaTMedRo1"/>
        </w:rPr>
      </w:pPr>
      <w:r w:rsidRPr="003765D6">
        <w:rPr>
          <w:rFonts w:ascii="FuturaTMedRo1" w:hAnsi="FuturaTMedRo1" w:cs="Times"/>
          <w:bCs/>
        </w:rPr>
        <w:t>Drill Processing ULP:</w:t>
      </w:r>
    </w:p>
    <w:p w14:paraId="2F189B9E" w14:textId="28410EC9" w:rsidR="00D3094C" w:rsidRPr="004F08A5" w:rsidRDefault="003A5B92" w:rsidP="00BC5581">
      <w:pPr>
        <w:widowControl w:val="0"/>
        <w:spacing w:after="0"/>
        <w:ind w:left="1440" w:firstLine="720"/>
        <w:rPr>
          <w:rFonts w:ascii="FuturaTMedRo1" w:hAnsi="FuturaTMedRo1"/>
        </w:rPr>
      </w:pPr>
      <w:proofErr w:type="gramStart"/>
      <w:r w:rsidRPr="003765D6">
        <w:rPr>
          <w:rFonts w:ascii="FuturaTMedRo1" w:hAnsi="FuturaTMedRo1" w:cs="Times"/>
          <w:bCs/>
        </w:rPr>
        <w:t>libraries/lbdrl120906</w:t>
      </w:r>
      <w:r w:rsidR="00D3094C" w:rsidRPr="003765D6">
        <w:rPr>
          <w:rFonts w:ascii="FuturaTMedRo1" w:hAnsi="FuturaTMedRo1" w:cs="Times"/>
          <w:bCs/>
        </w:rPr>
        <w:t>.ulp</w:t>
      </w:r>
      <w:proofErr w:type="gramEnd"/>
    </w:p>
    <w:p w14:paraId="75E8BAFB" w14:textId="77777777" w:rsidR="00060752" w:rsidRPr="004B220F" w:rsidRDefault="00060752" w:rsidP="00BC5581">
      <w:pPr>
        <w:widowControl w:val="0"/>
        <w:spacing w:after="0"/>
        <w:rPr>
          <w:rFonts w:ascii="FuturaTMedRo1" w:hAnsi="FuturaTMedRo1" w:cs="Times"/>
          <w:bCs/>
        </w:rPr>
      </w:pPr>
    </w:p>
    <w:p w14:paraId="1D14C9A7" w14:textId="15A26272" w:rsidR="00E956F8" w:rsidRPr="004B220F" w:rsidRDefault="00E956F8" w:rsidP="00BC5581">
      <w:pPr>
        <w:pStyle w:val="Heading2"/>
        <w:spacing w:after="0"/>
        <w:rPr>
          <w:rFonts w:ascii="FuturaTMedRo1" w:hAnsi="FuturaTMedRo1"/>
        </w:rPr>
      </w:pPr>
      <w:bookmarkStart w:id="8" w:name="_Toc230761509"/>
      <w:r w:rsidRPr="004B220F">
        <w:rPr>
          <w:rFonts w:ascii="FuturaTMedRo1" w:hAnsi="FuturaTMedRo1"/>
        </w:rPr>
        <w:t>Product Design Requirement</w:t>
      </w:r>
      <w:r w:rsidR="00CC08A5" w:rsidRPr="004B220F">
        <w:rPr>
          <w:rFonts w:ascii="FuturaTMedRo1" w:hAnsi="FuturaTMedRo1"/>
        </w:rPr>
        <w:t xml:space="preserve"> (PRD)</w:t>
      </w:r>
      <w:bookmarkEnd w:id="8"/>
    </w:p>
    <w:p w14:paraId="387B24B2" w14:textId="77777777" w:rsidR="00E956F8" w:rsidRPr="004B220F" w:rsidRDefault="00E956F8" w:rsidP="00BC5581">
      <w:pPr>
        <w:pStyle w:val="Textbody"/>
        <w:spacing w:after="0"/>
        <w:ind w:left="720"/>
        <w:rPr>
          <w:rFonts w:ascii="FuturaTMedRo1" w:hAnsi="FuturaTMedRo1"/>
        </w:rPr>
      </w:pPr>
    </w:p>
    <w:p w14:paraId="7223F100" w14:textId="1360906F" w:rsidR="00E956F8" w:rsidRPr="004B220F" w:rsidRDefault="00E956F8" w:rsidP="00BC5581">
      <w:pPr>
        <w:pStyle w:val="ListParagraph"/>
        <w:contextualSpacing w:val="0"/>
        <w:rPr>
          <w:rFonts w:ascii="FuturaTMedRo1" w:hAnsi="FuturaTMedRo1"/>
        </w:rPr>
      </w:pPr>
      <w:r w:rsidRPr="004B220F">
        <w:rPr>
          <w:rFonts w:ascii="FuturaTMedRo1" w:hAnsi="FuturaTMedRo1"/>
        </w:rPr>
        <w:t xml:space="preserve">The PRD </w:t>
      </w:r>
      <w:r w:rsidR="002E7CA3" w:rsidRPr="004B220F">
        <w:rPr>
          <w:rFonts w:ascii="FuturaTMedRo1" w:hAnsi="FuturaTMedRo1"/>
        </w:rPr>
        <w:t>should</w:t>
      </w:r>
      <w:r w:rsidRPr="004B220F">
        <w:rPr>
          <w:rFonts w:ascii="FuturaTMedRo1" w:hAnsi="FuturaTMedRo1"/>
        </w:rPr>
        <w:t xml:space="preserve"> be </w:t>
      </w:r>
      <w:r w:rsidR="00AC09D2" w:rsidRPr="004B220F">
        <w:rPr>
          <w:rFonts w:ascii="FuturaTMedRo1" w:hAnsi="FuturaTMedRo1"/>
        </w:rPr>
        <w:t>created</w:t>
      </w:r>
      <w:r w:rsidRPr="004B220F">
        <w:rPr>
          <w:rFonts w:ascii="FuturaTMedRo1" w:hAnsi="FuturaTMedRo1"/>
        </w:rPr>
        <w:t xml:space="preserve"> </w:t>
      </w:r>
      <w:r w:rsidR="00696C99">
        <w:rPr>
          <w:rFonts w:ascii="FuturaTMedRo1" w:hAnsi="FuturaTMedRo1"/>
        </w:rPr>
        <w:t xml:space="preserve">by the </w:t>
      </w:r>
      <w:r w:rsidR="005C173B">
        <w:rPr>
          <w:rFonts w:ascii="FuturaTMedRo1" w:hAnsi="FuturaTMedRo1"/>
        </w:rPr>
        <w:t>developer</w:t>
      </w:r>
      <w:r w:rsidR="00696C99">
        <w:rPr>
          <w:rFonts w:ascii="FuturaTMedRo1" w:hAnsi="FuturaTMedRo1"/>
        </w:rPr>
        <w:t xml:space="preserve"> </w:t>
      </w:r>
      <w:r w:rsidRPr="004B220F">
        <w:rPr>
          <w:rFonts w:ascii="FuturaTMedRo1" w:hAnsi="FuturaTMedRo1"/>
        </w:rPr>
        <w:t xml:space="preserve">from the </w:t>
      </w:r>
      <w:r w:rsidR="00603DCE">
        <w:rPr>
          <w:rFonts w:ascii="FuturaTMedRo1" w:hAnsi="FuturaTMedRo1"/>
        </w:rPr>
        <w:t>Design/Templates for PRD/</w:t>
      </w:r>
      <w:r w:rsidR="00AC09D2" w:rsidRPr="004B220F">
        <w:rPr>
          <w:rFonts w:ascii="FuturaTMedRo1" w:hAnsi="FuturaTMedRo1"/>
        </w:rPr>
        <w:t>prd_template</w:t>
      </w:r>
      <w:r w:rsidR="001A02BE" w:rsidRPr="004B220F">
        <w:rPr>
          <w:rFonts w:ascii="FuturaTMedRo1" w:hAnsi="FuturaTMedRo1"/>
        </w:rPr>
        <w:t xml:space="preserve">.xls </w:t>
      </w:r>
      <w:r w:rsidRPr="004B220F">
        <w:rPr>
          <w:rFonts w:ascii="FuturaTMedRo1" w:hAnsi="FuturaTMedRo1"/>
        </w:rPr>
        <w:t>template provided by LB.</w:t>
      </w:r>
    </w:p>
    <w:p w14:paraId="17FCB181" w14:textId="77777777" w:rsidR="00A6736E" w:rsidRPr="004B220F" w:rsidRDefault="00A6736E" w:rsidP="00BC5581">
      <w:pPr>
        <w:pStyle w:val="ListParagraph"/>
        <w:numPr>
          <w:ilvl w:val="0"/>
          <w:numId w:val="0"/>
        </w:numPr>
        <w:ind w:left="1440"/>
        <w:contextualSpacing w:val="0"/>
        <w:rPr>
          <w:rFonts w:ascii="FuturaTMedRo1" w:hAnsi="FuturaTMedRo1"/>
        </w:rPr>
      </w:pPr>
    </w:p>
    <w:p w14:paraId="41DC9950" w14:textId="70E71E28" w:rsidR="007D2DED" w:rsidRPr="004B220F" w:rsidRDefault="007D2DED" w:rsidP="00BC5581">
      <w:pPr>
        <w:pStyle w:val="ListParagraph"/>
        <w:contextualSpacing w:val="0"/>
        <w:rPr>
          <w:rFonts w:ascii="FuturaTMedRo1" w:hAnsi="FuturaTMedRo1"/>
        </w:rPr>
      </w:pPr>
      <w:r w:rsidRPr="004B220F">
        <w:rPr>
          <w:rFonts w:ascii="FuturaTMedRo1" w:hAnsi="FuturaTMedRo1"/>
        </w:rPr>
        <w:t xml:space="preserve">The PRD </w:t>
      </w:r>
      <w:r w:rsidR="00803EBC" w:rsidRPr="004B220F">
        <w:rPr>
          <w:rFonts w:ascii="FuturaTMedRo1" w:hAnsi="FuturaTMedRo1"/>
        </w:rPr>
        <w:t>should</w:t>
      </w:r>
      <w:r w:rsidRPr="004B220F">
        <w:rPr>
          <w:rFonts w:ascii="FuturaTMedRo1" w:hAnsi="FuturaTMedRo1"/>
        </w:rPr>
        <w:t xml:space="preserve"> contain the following sections:</w:t>
      </w:r>
    </w:p>
    <w:p w14:paraId="182D80BD" w14:textId="77777777" w:rsidR="00EA1970"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OVERVIEW</w:t>
      </w:r>
      <w:r w:rsidRPr="000D4B8F">
        <w:rPr>
          <w:rFonts w:ascii="FuturaTMedRo1" w:hAnsi="FuturaTMedRo1"/>
        </w:rPr>
        <w:t xml:space="preserve">: </w:t>
      </w:r>
    </w:p>
    <w:p w14:paraId="5CA0F468" w14:textId="3C54353F" w:rsidR="007D2DED"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PRODUCT TYPE:</w:t>
      </w:r>
      <w:r w:rsidR="007D2DED" w:rsidRPr="000D4B8F">
        <w:rPr>
          <w:rFonts w:ascii="FuturaTMedRo1" w:hAnsi="FuturaTMedRo1"/>
        </w:rPr>
        <w:t xml:space="preserve"> </w:t>
      </w:r>
      <w:r w:rsidRPr="000D4B8F">
        <w:rPr>
          <w:rFonts w:ascii="FuturaTMedRo1" w:hAnsi="FuturaTMedRo1"/>
        </w:rPr>
        <w:t>Ma</w:t>
      </w:r>
      <w:r w:rsidR="002E7CA3" w:rsidRPr="000D4B8F">
        <w:rPr>
          <w:rFonts w:ascii="FuturaTMedRo1" w:hAnsi="FuturaTMedRo1"/>
        </w:rPr>
        <w:t>y be</w:t>
      </w:r>
      <w:r w:rsidR="007C7FAD" w:rsidRPr="000D4B8F">
        <w:rPr>
          <w:rFonts w:ascii="FuturaTMedRo1" w:hAnsi="FuturaTMedRo1"/>
        </w:rPr>
        <w:t xml:space="preserve"> either</w:t>
      </w:r>
      <w:r w:rsidR="002E7CA3" w:rsidRPr="000D4B8F">
        <w:rPr>
          <w:rFonts w:ascii="FuturaTMedRo1" w:hAnsi="FuturaTMedRo1"/>
        </w:rPr>
        <w:t xml:space="preserve"> </w:t>
      </w:r>
      <w:r w:rsidR="00C2281C" w:rsidRPr="000D4B8F">
        <w:rPr>
          <w:rFonts w:ascii="FuturaTMedRo1" w:hAnsi="FuturaTMedRo1"/>
        </w:rPr>
        <w:t xml:space="preserve">WIRE, POWER, </w:t>
      </w:r>
      <w:r w:rsidR="002E7CA3" w:rsidRPr="000D4B8F">
        <w:rPr>
          <w:rFonts w:ascii="FuturaTMedRo1" w:hAnsi="FuturaTMedRo1"/>
        </w:rPr>
        <w:t>INPUT or OUTPUT</w:t>
      </w:r>
      <w:r w:rsidR="007D2DED" w:rsidRPr="000D4B8F">
        <w:rPr>
          <w:rFonts w:ascii="FuturaTMedRo1" w:hAnsi="FuturaTMedRo1"/>
        </w:rPr>
        <w:t>.</w:t>
      </w:r>
    </w:p>
    <w:p w14:paraId="6A1F2481" w14:textId="678EF8FA" w:rsidR="00EA1970" w:rsidRPr="000D4B8F" w:rsidRDefault="00EA1970" w:rsidP="00BC5581">
      <w:pPr>
        <w:pStyle w:val="ListParagraph"/>
        <w:numPr>
          <w:ilvl w:val="0"/>
          <w:numId w:val="0"/>
        </w:numPr>
        <w:ind w:left="2160"/>
        <w:contextualSpacing w:val="0"/>
        <w:rPr>
          <w:rFonts w:ascii="FuturaTMedRo1" w:hAnsi="FuturaTMedRo1"/>
        </w:rPr>
      </w:pPr>
      <w:r w:rsidRPr="000D4B8F">
        <w:rPr>
          <w:rFonts w:ascii="FuturaTMedRo1" w:hAnsi="FuturaTMedRo1"/>
          <w:b/>
        </w:rPr>
        <w:t>DESCRIPTION OF PRODUCT:</w:t>
      </w:r>
      <w:r w:rsidRPr="000D4B8F">
        <w:rPr>
          <w:rFonts w:ascii="FuturaTMedRo1" w:hAnsi="FuturaTMedRo1"/>
        </w:rPr>
        <w:t xml:space="preserve"> </w:t>
      </w:r>
      <w:r w:rsidR="00BA60DA" w:rsidRPr="000D4B8F">
        <w:rPr>
          <w:rFonts w:ascii="FuturaTMedRo1" w:hAnsi="FuturaTMedRo1"/>
        </w:rPr>
        <w:t>A concise but complete de</w:t>
      </w:r>
      <w:r w:rsidR="007F38F0" w:rsidRPr="000D4B8F">
        <w:rPr>
          <w:rFonts w:ascii="FuturaTMedRo1" w:hAnsi="FuturaTMedRo1"/>
        </w:rPr>
        <w:t>scription of the</w:t>
      </w:r>
      <w:r w:rsidR="007C7FAD" w:rsidRPr="000D4B8F">
        <w:rPr>
          <w:rFonts w:ascii="FuturaTMedRo1" w:hAnsi="FuturaTMedRo1"/>
        </w:rPr>
        <w:t xml:space="preserve"> functionality of the</w:t>
      </w:r>
      <w:r w:rsidR="007F38F0" w:rsidRPr="000D4B8F">
        <w:rPr>
          <w:rFonts w:ascii="FuturaTMedRo1" w:hAnsi="FuturaTMedRo1"/>
        </w:rPr>
        <w:t xml:space="preserve"> bit.</w:t>
      </w:r>
    </w:p>
    <w:p w14:paraId="4B8623CD" w14:textId="0424F8D1"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FEATURE</w:t>
      </w:r>
      <w:r w:rsidRPr="000D4B8F">
        <w:rPr>
          <w:rFonts w:ascii="FuturaTMedRo1" w:hAnsi="FuturaTMedRo1"/>
        </w:rPr>
        <w:t xml:space="preserve"> </w:t>
      </w:r>
      <w:r w:rsidRPr="000D4B8F">
        <w:rPr>
          <w:rFonts w:ascii="FuturaTMedRo1" w:hAnsi="FuturaTMedRo1"/>
          <w:b/>
        </w:rPr>
        <w:t>LIST</w:t>
      </w:r>
      <w:r w:rsidRPr="000D4B8F">
        <w:rPr>
          <w:rFonts w:ascii="FuturaTMedRo1" w:hAnsi="FuturaTMedRo1"/>
        </w:rPr>
        <w:t xml:space="preserve">: A </w:t>
      </w:r>
      <w:r w:rsidR="003E7BB3" w:rsidRPr="000D4B8F">
        <w:rPr>
          <w:rFonts w:ascii="FuturaTMedRo1" w:hAnsi="FuturaTMedRo1"/>
        </w:rPr>
        <w:t xml:space="preserve">numbered </w:t>
      </w:r>
      <w:r w:rsidRPr="000D4B8F">
        <w:rPr>
          <w:rFonts w:ascii="FuturaTMedRo1" w:hAnsi="FuturaTMedRo1"/>
        </w:rPr>
        <w:t>list of</w:t>
      </w:r>
      <w:r w:rsidR="005A654E" w:rsidRPr="000D4B8F">
        <w:rPr>
          <w:rFonts w:ascii="FuturaTMedRo1" w:hAnsi="FuturaTMedRo1"/>
        </w:rPr>
        <w:t xml:space="preserve"> </w:t>
      </w:r>
      <w:r w:rsidR="00154B38" w:rsidRPr="000D4B8F">
        <w:rPr>
          <w:rFonts w:ascii="FuturaTMedRo1" w:hAnsi="FuturaTMedRo1"/>
        </w:rPr>
        <w:t xml:space="preserve">all </w:t>
      </w:r>
      <w:r w:rsidR="007C7FAD" w:rsidRPr="000D4B8F">
        <w:rPr>
          <w:rFonts w:ascii="FuturaTMedRo1" w:hAnsi="FuturaTMedRo1"/>
        </w:rPr>
        <w:t xml:space="preserve">the </w:t>
      </w:r>
      <w:r w:rsidR="00154B38" w:rsidRPr="000D4B8F">
        <w:rPr>
          <w:rFonts w:ascii="FuturaTMedRo1" w:hAnsi="FuturaTMedRo1"/>
        </w:rPr>
        <w:t xml:space="preserve">features </w:t>
      </w:r>
      <w:r w:rsidR="007C7FAD" w:rsidRPr="000D4B8F">
        <w:rPr>
          <w:rFonts w:ascii="FuturaTMedRo1" w:hAnsi="FuturaTMedRo1"/>
        </w:rPr>
        <w:t>of</w:t>
      </w:r>
      <w:r w:rsidR="00154B38" w:rsidRPr="000D4B8F">
        <w:rPr>
          <w:rFonts w:ascii="FuturaTMedRo1" w:hAnsi="FuturaTMedRo1"/>
        </w:rPr>
        <w:t xml:space="preserve"> this </w:t>
      </w:r>
      <w:r w:rsidR="0095520C" w:rsidRPr="000D4B8F">
        <w:rPr>
          <w:rFonts w:ascii="FuturaTMedRo1" w:hAnsi="FuturaTMedRo1"/>
        </w:rPr>
        <w:t>bit</w:t>
      </w:r>
      <w:r w:rsidR="00BA60DA" w:rsidRPr="000D4B8F">
        <w:rPr>
          <w:rFonts w:ascii="FuturaTMedRo1" w:hAnsi="FuturaTMedRo1"/>
        </w:rPr>
        <w:t>.</w:t>
      </w:r>
    </w:p>
    <w:p w14:paraId="3C458A06" w14:textId="28ADE6AE" w:rsidR="001A02BE" w:rsidRPr="000D4B8F" w:rsidRDefault="007D2DED" w:rsidP="00BC5581">
      <w:pPr>
        <w:pStyle w:val="ListParagraph"/>
        <w:numPr>
          <w:ilvl w:val="0"/>
          <w:numId w:val="0"/>
        </w:numPr>
        <w:ind w:left="2246" w:hanging="720"/>
        <w:contextualSpacing w:val="0"/>
        <w:rPr>
          <w:rFonts w:ascii="FuturaTMedRo1" w:hAnsi="FuturaTMedRo1"/>
        </w:rPr>
      </w:pPr>
      <w:r w:rsidRPr="000D4B8F">
        <w:rPr>
          <w:rFonts w:ascii="FuturaTMedRo1" w:hAnsi="FuturaTMedRo1"/>
          <w:b/>
        </w:rPr>
        <w:t>CRIT</w:t>
      </w:r>
      <w:r w:rsidR="005A654E" w:rsidRPr="000D4B8F">
        <w:rPr>
          <w:rFonts w:ascii="FuturaTMedRo1" w:hAnsi="FuturaTMedRo1"/>
          <w:b/>
        </w:rPr>
        <w:t>ICAL COMPONENTS</w:t>
      </w:r>
      <w:r w:rsidR="005A654E" w:rsidRPr="000D4B8F">
        <w:rPr>
          <w:rFonts w:ascii="FuturaTMedRo1" w:hAnsi="FuturaTMedRo1"/>
        </w:rPr>
        <w:t xml:space="preserve">: </w:t>
      </w:r>
      <w:r w:rsidR="007F38F0" w:rsidRPr="000D4B8F">
        <w:rPr>
          <w:rFonts w:ascii="FuturaTMedRo1" w:hAnsi="FuturaTMedRo1"/>
        </w:rPr>
        <w:t xml:space="preserve">A </w:t>
      </w:r>
      <w:r w:rsidR="003E7BB3" w:rsidRPr="000D4B8F">
        <w:rPr>
          <w:rFonts w:ascii="FuturaTMedRo1" w:hAnsi="FuturaTMedRo1"/>
        </w:rPr>
        <w:t xml:space="preserve">numbered </w:t>
      </w:r>
      <w:r w:rsidR="007F38F0" w:rsidRPr="000D4B8F">
        <w:rPr>
          <w:rFonts w:ascii="FuturaTMedRo1" w:hAnsi="FuturaTMedRo1"/>
        </w:rPr>
        <w:t>list of al</w:t>
      </w:r>
      <w:r w:rsidR="005A654E" w:rsidRPr="000D4B8F">
        <w:rPr>
          <w:rFonts w:ascii="FuturaTMedRo1" w:hAnsi="FuturaTMedRo1"/>
        </w:rPr>
        <w:t xml:space="preserve">l parts </w:t>
      </w:r>
      <w:r w:rsidR="0095520C" w:rsidRPr="000D4B8F">
        <w:rPr>
          <w:rFonts w:ascii="FuturaTMedRo1" w:hAnsi="FuturaTMedRo1"/>
        </w:rPr>
        <w:t xml:space="preserve">critical to the functionality of the </w:t>
      </w:r>
      <w:r w:rsidR="00626528">
        <w:rPr>
          <w:rFonts w:ascii="FuturaTMedRo1" w:hAnsi="FuturaTMedRo1"/>
        </w:rPr>
        <w:t xml:space="preserve">Bit that may not be easily substituted or may have long lead times for ordering. </w:t>
      </w:r>
    </w:p>
    <w:p w14:paraId="394F9F27" w14:textId="02FB5809" w:rsidR="007E1622"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MECH. REQUIREMENTS</w:t>
      </w:r>
      <w:r w:rsidR="00FE2A4A" w:rsidRPr="004B220F">
        <w:rPr>
          <w:rFonts w:ascii="FuturaTMedRo1" w:hAnsi="FuturaTMedRo1"/>
        </w:rPr>
        <w:t>:</w:t>
      </w:r>
    </w:p>
    <w:p w14:paraId="3A88D8D9" w14:textId="4C34BDBA" w:rsidR="00F91FB7"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SIZE</w:t>
      </w:r>
      <w:r w:rsidR="00EA1970" w:rsidRPr="000D4B8F">
        <w:rPr>
          <w:rFonts w:ascii="FuturaTMedRo1" w:hAnsi="FuturaTMedRo1"/>
          <w:b/>
        </w:rPr>
        <w:t>:</w:t>
      </w:r>
      <w:r w:rsidRPr="000D4B8F">
        <w:rPr>
          <w:rFonts w:ascii="FuturaTMedRo1" w:hAnsi="FuturaTMedRo1"/>
        </w:rPr>
        <w:t xml:space="preserve"> parameter must be included</w:t>
      </w:r>
      <w:r w:rsidR="00EA1970" w:rsidRPr="000D4B8F">
        <w:rPr>
          <w:rFonts w:ascii="FuturaTMedRo1" w:hAnsi="FuturaTMedRo1"/>
        </w:rPr>
        <w:t xml:space="preserve">. </w:t>
      </w:r>
      <w:r w:rsidR="00857F99" w:rsidRPr="000D4B8F">
        <w:rPr>
          <w:rFonts w:ascii="FuturaTMedRo1" w:hAnsi="FuturaTMedRo1"/>
        </w:rPr>
        <w:t>Should</w:t>
      </w:r>
      <w:r w:rsidR="007D2DED" w:rsidRPr="000D4B8F">
        <w:rPr>
          <w:rFonts w:ascii="FuturaTMedRo1" w:hAnsi="FuturaTMedRo1"/>
        </w:rPr>
        <w:t xml:space="preserve"> match the si</w:t>
      </w:r>
      <w:r w:rsidR="007C7FAD" w:rsidRPr="000D4B8F">
        <w:rPr>
          <w:rFonts w:ascii="FuturaTMedRo1" w:hAnsi="FuturaTMedRo1"/>
        </w:rPr>
        <w:t xml:space="preserve">ze of </w:t>
      </w:r>
      <w:r w:rsidR="007C7FAD" w:rsidRPr="000D4B8F">
        <w:rPr>
          <w:rFonts w:ascii="FuturaTMedRo1" w:hAnsi="FuturaTMedRo1"/>
        </w:rPr>
        <w:lastRenderedPageBreak/>
        <w:t xml:space="preserve">the template being used: </w:t>
      </w:r>
      <w:r w:rsidR="007C7FAD" w:rsidRPr="000D4B8F">
        <w:rPr>
          <w:rFonts w:ascii="FuturaTMedRo1" w:hAnsi="FuturaTMedRo1"/>
          <w:b/>
        </w:rPr>
        <w:t>SMALL</w:t>
      </w:r>
      <w:r w:rsidR="007C7FAD" w:rsidRPr="000D4B8F">
        <w:rPr>
          <w:rFonts w:ascii="FuturaTMedRo1" w:hAnsi="FuturaTMedRo1"/>
        </w:rPr>
        <w:t xml:space="preserve">, </w:t>
      </w:r>
      <w:r w:rsidR="007C7FAD" w:rsidRPr="000D4B8F">
        <w:rPr>
          <w:rFonts w:ascii="FuturaTMedRo1" w:hAnsi="FuturaTMedRo1"/>
          <w:b/>
        </w:rPr>
        <w:t>MEDIUM</w:t>
      </w:r>
      <w:r w:rsidR="007C7FAD" w:rsidRPr="000D4B8F">
        <w:rPr>
          <w:rFonts w:ascii="FuturaTMedRo1" w:hAnsi="FuturaTMedRo1"/>
        </w:rPr>
        <w:t xml:space="preserve">, </w:t>
      </w:r>
      <w:r w:rsidR="007C7FAD" w:rsidRPr="000D4B8F">
        <w:rPr>
          <w:rFonts w:ascii="FuturaTMedRo1" w:hAnsi="FuturaTMedRo1"/>
          <w:b/>
        </w:rPr>
        <w:t>LARGE</w:t>
      </w:r>
      <w:r w:rsidR="007C7FAD" w:rsidRPr="000D4B8F">
        <w:rPr>
          <w:rFonts w:ascii="FuturaTMedRo1" w:hAnsi="FuturaTMedRo1"/>
        </w:rPr>
        <w:t xml:space="preserve">, </w:t>
      </w:r>
      <w:r w:rsidR="007C7FAD" w:rsidRPr="000D4B8F">
        <w:rPr>
          <w:rFonts w:ascii="FuturaTMedRo1" w:hAnsi="FuturaTMedRo1"/>
          <w:b/>
        </w:rPr>
        <w:t>XLARGE</w:t>
      </w:r>
      <w:r w:rsidR="007C7FAD" w:rsidRPr="000D4B8F">
        <w:rPr>
          <w:rFonts w:ascii="FuturaTMedRo1" w:hAnsi="FuturaTMedRo1"/>
        </w:rPr>
        <w:t xml:space="preserve">, </w:t>
      </w:r>
      <w:r w:rsidR="007C7FAD" w:rsidRPr="000D4B8F">
        <w:rPr>
          <w:rFonts w:ascii="FuturaTMedRo1" w:hAnsi="FuturaTMedRo1"/>
          <w:b/>
        </w:rPr>
        <w:t>XLARGEWIDE</w:t>
      </w:r>
      <w:r w:rsidR="007C7FAD" w:rsidRPr="000D4B8F">
        <w:rPr>
          <w:rFonts w:ascii="FuturaTMedRo1" w:hAnsi="FuturaTMedRo1"/>
        </w:rPr>
        <w:t xml:space="preserve">, or </w:t>
      </w:r>
      <w:r w:rsidR="007C7FAD" w:rsidRPr="000D4B8F">
        <w:rPr>
          <w:rFonts w:ascii="FuturaTMedRo1" w:hAnsi="FuturaTMedRo1"/>
          <w:b/>
        </w:rPr>
        <w:t>XLARGEWIDE</w:t>
      </w:r>
      <w:r w:rsidR="007C7FAD" w:rsidRPr="000D4B8F">
        <w:rPr>
          <w:rFonts w:ascii="FuturaTMedRo1" w:hAnsi="FuturaTMedRo1"/>
        </w:rPr>
        <w:t xml:space="preserve"> </w:t>
      </w:r>
      <w:r w:rsidR="007C7FAD" w:rsidRPr="000D4B8F">
        <w:rPr>
          <w:rFonts w:ascii="FuturaTMedRo1" w:hAnsi="FuturaTMedRo1"/>
          <w:b/>
        </w:rPr>
        <w:t>BIT SIZE</w:t>
      </w:r>
      <w:r w:rsidR="00AE6C78">
        <w:rPr>
          <w:rFonts w:ascii="FuturaTMedRo1" w:hAnsi="FuturaTMedRo1"/>
          <w:b/>
        </w:rPr>
        <w:t xml:space="preserve">. </w:t>
      </w:r>
      <w:r w:rsidR="00AE6C78" w:rsidRPr="00AE6C78">
        <w:rPr>
          <w:rFonts w:ascii="FuturaTMedRo1" w:hAnsi="FuturaTMedRo1"/>
        </w:rPr>
        <w:t xml:space="preserve">If board sizes will not suit intended design, contact </w:t>
      </w:r>
      <w:proofErr w:type="spellStart"/>
      <w:r w:rsidR="00AE6C78" w:rsidRPr="00AE6C78">
        <w:rPr>
          <w:rFonts w:ascii="FuturaTMedRo1" w:hAnsi="FuturaTMedRo1"/>
        </w:rPr>
        <w:t>littleBits</w:t>
      </w:r>
      <w:proofErr w:type="spellEnd"/>
      <w:r w:rsidR="00AE6C78" w:rsidRPr="00AE6C78">
        <w:rPr>
          <w:rFonts w:ascii="FuturaTMedRo1" w:hAnsi="FuturaTMedRo1"/>
        </w:rPr>
        <w:t xml:space="preserve"> for guidance.</w:t>
      </w:r>
      <w:r w:rsidR="00AE6C78">
        <w:rPr>
          <w:rFonts w:ascii="FuturaTMedRo1" w:hAnsi="FuturaTMedRo1"/>
          <w:b/>
        </w:rPr>
        <w:t xml:space="preserve"> </w:t>
      </w:r>
    </w:p>
    <w:p w14:paraId="7D0BBC10" w14:textId="51BAD6E8" w:rsidR="007D2DED" w:rsidRPr="000D4B8F" w:rsidRDefault="007E1622" w:rsidP="00BC5581">
      <w:pPr>
        <w:pStyle w:val="ListParagraph"/>
        <w:numPr>
          <w:ilvl w:val="0"/>
          <w:numId w:val="0"/>
        </w:numPr>
        <w:ind w:left="2160"/>
        <w:contextualSpacing w:val="0"/>
        <w:rPr>
          <w:rFonts w:ascii="FuturaTMedRo1" w:hAnsi="FuturaTMedRo1"/>
        </w:rPr>
      </w:pPr>
      <w:r w:rsidRPr="000D4B8F">
        <w:rPr>
          <w:rFonts w:ascii="FuturaTMedRo1" w:hAnsi="FuturaTMedRo1"/>
          <w:b/>
        </w:rPr>
        <w:t>INPUT</w:t>
      </w:r>
      <w:r w:rsidR="007D2DED" w:rsidRPr="000D4B8F">
        <w:rPr>
          <w:rFonts w:ascii="FuturaTMedRo1" w:hAnsi="FuturaTMedRo1"/>
        </w:rPr>
        <w:t xml:space="preserve"> and </w:t>
      </w:r>
      <w:r w:rsidRPr="000D4B8F">
        <w:rPr>
          <w:rFonts w:ascii="FuturaTMedRo1" w:hAnsi="FuturaTMedRo1"/>
          <w:b/>
        </w:rPr>
        <w:t>OUTPUT</w:t>
      </w:r>
      <w:r w:rsidR="00EA1970" w:rsidRPr="000D4B8F">
        <w:rPr>
          <w:rFonts w:ascii="FuturaTMedRo1" w:hAnsi="FuturaTMedRo1"/>
        </w:rPr>
        <w:t xml:space="preserve">: </w:t>
      </w:r>
      <w:r w:rsidR="00857F99" w:rsidRPr="000D4B8F">
        <w:rPr>
          <w:rFonts w:ascii="FuturaTMedRo1" w:hAnsi="FuturaTMedRo1"/>
        </w:rPr>
        <w:t xml:space="preserve">both </w:t>
      </w:r>
      <w:r w:rsidR="00EA1970" w:rsidRPr="000D4B8F">
        <w:rPr>
          <w:rFonts w:ascii="FuturaTMedRo1" w:hAnsi="FuturaTMedRo1"/>
        </w:rPr>
        <w:t>parameter</w:t>
      </w:r>
      <w:r w:rsidR="00857F99" w:rsidRPr="000D4B8F">
        <w:rPr>
          <w:rFonts w:ascii="FuturaTMedRo1" w:hAnsi="FuturaTMedRo1"/>
        </w:rPr>
        <w:t>s</w:t>
      </w:r>
      <w:r w:rsidR="00EA1970" w:rsidRPr="000D4B8F">
        <w:rPr>
          <w:rFonts w:ascii="FuturaTMedRo1" w:hAnsi="FuturaTMedRo1"/>
        </w:rPr>
        <w:t xml:space="preserve"> </w:t>
      </w:r>
      <w:r w:rsidR="00286E34" w:rsidRPr="000D4B8F">
        <w:rPr>
          <w:rFonts w:ascii="FuturaTMedRo1" w:hAnsi="FuturaTMedRo1"/>
        </w:rPr>
        <w:t>must</w:t>
      </w:r>
      <w:r w:rsidRPr="000D4B8F">
        <w:rPr>
          <w:rFonts w:ascii="FuturaTMedRo1" w:hAnsi="FuturaTMedRo1"/>
        </w:rPr>
        <w:t xml:space="preserve"> </w:t>
      </w:r>
      <w:r w:rsidR="00732E7C" w:rsidRPr="000D4B8F">
        <w:rPr>
          <w:rFonts w:ascii="FuturaTMedRo1" w:hAnsi="FuturaTMedRo1"/>
        </w:rPr>
        <w:t xml:space="preserve">list </w:t>
      </w:r>
      <w:r w:rsidR="007D2DED" w:rsidRPr="000D4B8F">
        <w:rPr>
          <w:rFonts w:ascii="FuturaTMedRo1" w:hAnsi="FuturaTMedRo1"/>
        </w:rPr>
        <w:t>the</w:t>
      </w:r>
      <w:r w:rsidR="000A7F9F" w:rsidRPr="000D4B8F">
        <w:rPr>
          <w:rFonts w:ascii="FuturaTMedRo1" w:hAnsi="FuturaTMedRo1"/>
        </w:rPr>
        <w:t xml:space="preserve"> number of Input and Output </w:t>
      </w:r>
      <w:proofErr w:type="spellStart"/>
      <w:r w:rsidR="000A7F9F" w:rsidRPr="000D4B8F">
        <w:rPr>
          <w:rFonts w:ascii="FuturaTMedRo1" w:hAnsi="FuturaTMedRo1"/>
        </w:rPr>
        <w:t>bit</w:t>
      </w:r>
      <w:r w:rsidR="007D2DED" w:rsidRPr="000D4B8F">
        <w:rPr>
          <w:rFonts w:ascii="FuturaTMedRo1" w:hAnsi="FuturaTMedRo1"/>
        </w:rPr>
        <w:t>Snaps</w:t>
      </w:r>
      <w:proofErr w:type="spellEnd"/>
      <w:r w:rsidR="007D2DED" w:rsidRPr="000D4B8F">
        <w:rPr>
          <w:rFonts w:ascii="FuturaTMedRo1" w:hAnsi="FuturaTMedRo1"/>
        </w:rPr>
        <w:t>.</w:t>
      </w:r>
    </w:p>
    <w:p w14:paraId="5D59A0D1" w14:textId="527B55E1" w:rsidR="00F91FB7" w:rsidRDefault="00F91FB7" w:rsidP="00BC5581">
      <w:pPr>
        <w:pStyle w:val="ListParagraph"/>
        <w:numPr>
          <w:ilvl w:val="0"/>
          <w:numId w:val="0"/>
        </w:numPr>
        <w:ind w:left="2160"/>
        <w:contextualSpacing w:val="0"/>
        <w:rPr>
          <w:rFonts w:ascii="FuturaTMedRo1" w:hAnsi="FuturaTMedRo1"/>
        </w:rPr>
      </w:pPr>
      <w:r w:rsidRPr="000D4B8F">
        <w:rPr>
          <w:rFonts w:ascii="FuturaTMedRo1" w:hAnsi="FuturaTMedRo1"/>
        </w:rPr>
        <w:t>Additional parameters should be added if the bit contains additional mechanical parts.</w:t>
      </w:r>
    </w:p>
    <w:p w14:paraId="66DFDEA0" w14:textId="3B38ACB4" w:rsidR="005C173B" w:rsidRPr="000D4B8F" w:rsidRDefault="00E61F9F" w:rsidP="00BC5581">
      <w:pPr>
        <w:pStyle w:val="ListParagraph"/>
        <w:numPr>
          <w:ilvl w:val="0"/>
          <w:numId w:val="0"/>
        </w:numPr>
        <w:ind w:left="2160"/>
        <w:contextualSpacing w:val="0"/>
        <w:rPr>
          <w:rFonts w:ascii="FuturaTMedRo1" w:hAnsi="FuturaTMedRo1"/>
        </w:rPr>
      </w:pPr>
      <w:r>
        <w:rPr>
          <w:rFonts w:ascii="FuturaTMedRo1" w:hAnsi="FuturaTMedRo1"/>
        </w:rPr>
        <w:t>For a quick comparison of bits modules sizes, refer to the Standard and Custom Size References in Design/Eagle Templates for SCH and BRD.</w:t>
      </w:r>
    </w:p>
    <w:p w14:paraId="53BDE15B" w14:textId="36D3BC53" w:rsidR="007D2DED" w:rsidRPr="000D4B8F" w:rsidRDefault="007D2DED" w:rsidP="00BC5581">
      <w:pPr>
        <w:pStyle w:val="ListParagraph"/>
        <w:numPr>
          <w:ilvl w:val="0"/>
          <w:numId w:val="0"/>
        </w:numPr>
        <w:ind w:left="1530"/>
        <w:contextualSpacing w:val="0"/>
        <w:rPr>
          <w:rFonts w:ascii="FuturaTMedRo1" w:hAnsi="FuturaTMedRo1"/>
        </w:rPr>
      </w:pPr>
      <w:r w:rsidRPr="000D4B8F">
        <w:rPr>
          <w:rFonts w:ascii="FuturaTMedRo1" w:hAnsi="FuturaTMedRo1"/>
          <w:b/>
        </w:rPr>
        <w:t>ELECT. REQUIREMENTS</w:t>
      </w:r>
      <w:r w:rsidR="009D605F" w:rsidRPr="000D4B8F">
        <w:rPr>
          <w:rFonts w:ascii="FuturaTMedRo1" w:hAnsi="FuturaTMedRo1"/>
        </w:rPr>
        <w:t>:</w:t>
      </w:r>
    </w:p>
    <w:p w14:paraId="62B18E09" w14:textId="44421C64" w:rsidR="004C3127" w:rsidRPr="000D4B8F" w:rsidRDefault="004C3127"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w:t>
      </w:r>
      <w:r w:rsidR="0030625B" w:rsidRPr="000D4B8F">
        <w:rPr>
          <w:rFonts w:ascii="FuturaTMedRo1" w:hAnsi="FuturaTMedRo1"/>
        </w:rPr>
        <w:t>requirements should remain as</w:t>
      </w:r>
      <w:r w:rsidR="004E2428" w:rsidRPr="000D4B8F">
        <w:rPr>
          <w:rFonts w:ascii="FuturaTMedRo1" w:hAnsi="FuturaTMedRo1"/>
        </w:rPr>
        <w:t xml:space="preserve"> set in the template</w:t>
      </w:r>
      <w:r w:rsidR="0030625B" w:rsidRPr="000D4B8F">
        <w:rPr>
          <w:rFonts w:ascii="FuturaTMedRo1" w:hAnsi="FuturaTMedRo1"/>
        </w:rPr>
        <w:t xml:space="preserve"> unless there is a specific reason to change</w:t>
      </w:r>
      <w:r w:rsidR="00857F99" w:rsidRPr="000D4B8F">
        <w:rPr>
          <w:rFonts w:ascii="FuturaTMedRo1" w:hAnsi="FuturaTMedRo1"/>
        </w:rPr>
        <w:t xml:space="preserve"> </w:t>
      </w:r>
      <w:r w:rsidR="004E2428" w:rsidRPr="000D4B8F">
        <w:rPr>
          <w:rFonts w:ascii="FuturaTMedRo1" w:hAnsi="FuturaTMedRo1"/>
        </w:rPr>
        <w:t xml:space="preserve">or add to </w:t>
      </w:r>
      <w:r w:rsidR="00857F99" w:rsidRPr="000D4B8F">
        <w:rPr>
          <w:rFonts w:ascii="FuturaTMedRo1" w:hAnsi="FuturaTMedRo1"/>
        </w:rPr>
        <w:t>them</w:t>
      </w:r>
      <w:r w:rsidR="0030625B" w:rsidRPr="000D4B8F">
        <w:rPr>
          <w:rFonts w:ascii="FuturaTMedRo1" w:hAnsi="FuturaTMedRo1"/>
        </w:rPr>
        <w:t>.</w:t>
      </w:r>
      <w:r w:rsidR="000A1371" w:rsidRPr="000D4B8F">
        <w:rPr>
          <w:rFonts w:ascii="FuturaTMedRo1" w:hAnsi="FuturaTMedRo1"/>
        </w:rPr>
        <w:t xml:space="preserve"> Consult with LB with any questions.</w:t>
      </w:r>
      <w:r w:rsidR="0030625B" w:rsidRPr="000D4B8F">
        <w:rPr>
          <w:rFonts w:ascii="FuturaTMedRo1" w:hAnsi="FuturaTMedRo1"/>
        </w:rPr>
        <w:t xml:space="preserve"> </w:t>
      </w:r>
    </w:p>
    <w:p w14:paraId="64BFFBBC" w14:textId="77777777" w:rsidR="008214A5" w:rsidRPr="000D4B8F" w:rsidRDefault="00397B0C" w:rsidP="00BC5581">
      <w:pPr>
        <w:pStyle w:val="ListParagraph"/>
        <w:numPr>
          <w:ilvl w:val="0"/>
          <w:numId w:val="0"/>
        </w:numPr>
        <w:ind w:left="1530"/>
        <w:contextualSpacing w:val="0"/>
        <w:rPr>
          <w:rFonts w:ascii="FuturaTMedRo1" w:hAnsi="FuturaTMedRo1"/>
        </w:rPr>
      </w:pPr>
      <w:r w:rsidRPr="000D4B8F">
        <w:rPr>
          <w:rFonts w:ascii="FuturaTMedRo1" w:hAnsi="FuturaTMedRo1"/>
          <w:b/>
        </w:rPr>
        <w:t>DESIGN REQUIREMENTS</w:t>
      </w:r>
      <w:r w:rsidR="009D605F" w:rsidRPr="000D4B8F">
        <w:rPr>
          <w:rFonts w:ascii="FuturaTMedRo1" w:hAnsi="FuturaTMedRo1"/>
        </w:rPr>
        <w:t>:</w:t>
      </w:r>
      <w:r w:rsidR="0030625B" w:rsidRPr="000D4B8F">
        <w:rPr>
          <w:rFonts w:ascii="FuturaTMedRo1" w:hAnsi="FuturaTMedRo1"/>
        </w:rPr>
        <w:t xml:space="preserve"> </w:t>
      </w:r>
    </w:p>
    <w:p w14:paraId="4B03451E" w14:textId="4AD40EA1" w:rsidR="00397B0C" w:rsidRPr="000D4B8F" w:rsidRDefault="001B20A5" w:rsidP="00BC5581">
      <w:pPr>
        <w:pStyle w:val="ListParagraph"/>
        <w:numPr>
          <w:ilvl w:val="0"/>
          <w:numId w:val="0"/>
        </w:numPr>
        <w:ind w:left="2160"/>
        <w:contextualSpacing w:val="0"/>
        <w:rPr>
          <w:rFonts w:ascii="FuturaTMedRo1" w:hAnsi="FuturaTMedRo1"/>
        </w:rPr>
      </w:pPr>
      <w:r w:rsidRPr="000D4B8F">
        <w:rPr>
          <w:rFonts w:ascii="FuturaTMedRo1" w:hAnsi="FuturaTMedRo1"/>
        </w:rPr>
        <w:t xml:space="preserve">All requirements should remain as </w:t>
      </w:r>
      <w:r w:rsidR="004E2428" w:rsidRPr="000D4B8F">
        <w:rPr>
          <w:rFonts w:ascii="FuturaTMedRo1" w:hAnsi="FuturaTMedRo1"/>
        </w:rPr>
        <w:t>set in the template</w:t>
      </w:r>
      <w:r w:rsidRPr="000D4B8F">
        <w:rPr>
          <w:rFonts w:ascii="FuturaTMedRo1" w:hAnsi="FuturaTMedRo1"/>
        </w:rPr>
        <w:t xml:space="preserve"> unless there is a specific reason to change </w:t>
      </w:r>
      <w:r w:rsidR="004E2428" w:rsidRPr="000D4B8F">
        <w:rPr>
          <w:rFonts w:ascii="FuturaTMedRo1" w:hAnsi="FuturaTMedRo1"/>
        </w:rPr>
        <w:t xml:space="preserve">or add to </w:t>
      </w:r>
      <w:r w:rsidRPr="000D4B8F">
        <w:rPr>
          <w:rFonts w:ascii="FuturaTMedRo1" w:hAnsi="FuturaTMedRo1"/>
        </w:rPr>
        <w:t>them.</w:t>
      </w:r>
      <w:r w:rsidR="00382095" w:rsidRPr="000D4B8F">
        <w:rPr>
          <w:rFonts w:ascii="FuturaTMedRo1" w:hAnsi="FuturaTMedRo1"/>
        </w:rPr>
        <w:t xml:space="preserve">  Consult with LB with any questions.</w:t>
      </w:r>
    </w:p>
    <w:p w14:paraId="364A51D4" w14:textId="05B3111B"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ACCESSORIES</w:t>
      </w:r>
      <w:r w:rsidRPr="000D4B8F">
        <w:rPr>
          <w:rFonts w:ascii="FuturaTMedRo1" w:hAnsi="FuturaTMedRo1"/>
        </w:rPr>
        <w:t>: For internal LB use only.</w:t>
      </w:r>
    </w:p>
    <w:p w14:paraId="41A3F966" w14:textId="7E945A0E"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RELATED PRODUCTS</w:t>
      </w:r>
      <w:r w:rsidRPr="000D4B8F">
        <w:rPr>
          <w:rFonts w:ascii="FuturaTMedRo1" w:hAnsi="FuturaTMedRo1"/>
        </w:rPr>
        <w:t>: For internal LB use only.</w:t>
      </w:r>
    </w:p>
    <w:p w14:paraId="1C4FB483" w14:textId="3002E453" w:rsidR="00904BCA" w:rsidRPr="000D4B8F" w:rsidRDefault="00904BCA" w:rsidP="00BC5581">
      <w:pPr>
        <w:pStyle w:val="ListParagraph"/>
        <w:numPr>
          <w:ilvl w:val="0"/>
          <w:numId w:val="0"/>
        </w:numPr>
        <w:ind w:left="1530"/>
        <w:contextualSpacing w:val="0"/>
        <w:rPr>
          <w:rFonts w:ascii="FuturaTMedRo1" w:hAnsi="FuturaTMedRo1"/>
        </w:rPr>
      </w:pPr>
      <w:r w:rsidRPr="000D4B8F">
        <w:rPr>
          <w:rFonts w:ascii="FuturaTMedRo1" w:hAnsi="FuturaTMedRo1"/>
          <w:b/>
        </w:rPr>
        <w:t>LAYOUT PROPOSALS</w:t>
      </w:r>
      <w:r w:rsidRPr="000D4B8F">
        <w:rPr>
          <w:rFonts w:ascii="FuturaTMedRo1" w:hAnsi="FuturaTMedRo1"/>
        </w:rPr>
        <w:t>: For internal LB use only.</w:t>
      </w:r>
    </w:p>
    <w:p w14:paraId="36E1AEF3" w14:textId="77777777" w:rsidR="007D2DED" w:rsidRPr="004B220F" w:rsidRDefault="007D2DED" w:rsidP="00BC5581">
      <w:pPr>
        <w:pStyle w:val="ListParagraph"/>
        <w:numPr>
          <w:ilvl w:val="0"/>
          <w:numId w:val="0"/>
        </w:numPr>
        <w:ind w:left="1440"/>
        <w:contextualSpacing w:val="0"/>
        <w:rPr>
          <w:rFonts w:ascii="FuturaTMedRo1" w:hAnsi="FuturaTMedRo1"/>
        </w:rPr>
      </w:pPr>
    </w:p>
    <w:p w14:paraId="33CB5649" w14:textId="3E5626B3" w:rsidR="001A02BE" w:rsidRPr="004B220F" w:rsidRDefault="007D2DED" w:rsidP="00BC5581">
      <w:pPr>
        <w:pStyle w:val="ListParagraph"/>
        <w:contextualSpacing w:val="0"/>
        <w:rPr>
          <w:rFonts w:ascii="FuturaTMedRo1" w:hAnsi="FuturaTMedRo1"/>
        </w:rPr>
      </w:pPr>
      <w:r w:rsidRPr="004B220F">
        <w:rPr>
          <w:rFonts w:ascii="FuturaTMedRo1" w:hAnsi="FuturaTMedRo1"/>
        </w:rPr>
        <w:t xml:space="preserve">Save the PRD </w:t>
      </w:r>
      <w:r w:rsidR="001A02BE" w:rsidRPr="004B220F">
        <w:rPr>
          <w:rFonts w:ascii="FuturaTMedRo1" w:hAnsi="FuturaTMedRo1"/>
        </w:rPr>
        <w:t xml:space="preserve">in the bit’s </w:t>
      </w:r>
      <w:r w:rsidR="001A02BE" w:rsidRPr="004B220F">
        <w:rPr>
          <w:rFonts w:ascii="FuturaTMedRo1" w:hAnsi="FuturaTMedRo1"/>
          <w:b/>
        </w:rPr>
        <w:t>docs/</w:t>
      </w:r>
      <w:proofErr w:type="spellStart"/>
      <w:r w:rsidR="001A02BE" w:rsidRPr="004B220F">
        <w:rPr>
          <w:rFonts w:ascii="FuturaTMedRo1" w:hAnsi="FuturaTMedRo1"/>
          <w:b/>
        </w:rPr>
        <w:t>prd</w:t>
      </w:r>
      <w:proofErr w:type="spellEnd"/>
      <w:r w:rsidR="001A02BE" w:rsidRPr="004B220F">
        <w:rPr>
          <w:rFonts w:ascii="FuturaTMedRo1" w:hAnsi="FuturaTMedRo1"/>
        </w:rPr>
        <w:t xml:space="preserve"> directory</w:t>
      </w:r>
      <w:r w:rsidRPr="004B220F">
        <w:rPr>
          <w:rFonts w:ascii="FuturaTMedRo1" w:hAnsi="FuturaTMedRo1"/>
        </w:rPr>
        <w:t xml:space="preserve"> with </w:t>
      </w:r>
      <w:r w:rsidR="008D7459" w:rsidRPr="004B220F">
        <w:rPr>
          <w:rFonts w:ascii="FuturaTMedRo1" w:hAnsi="FuturaTMedRo1"/>
        </w:rPr>
        <w:t>the format:</w:t>
      </w:r>
    </w:p>
    <w:p w14:paraId="36E271F1" w14:textId="29CB91D5" w:rsidR="008D7459" w:rsidRPr="004B220F" w:rsidRDefault="008D7459" w:rsidP="00BC5581">
      <w:pPr>
        <w:spacing w:after="0"/>
        <w:ind w:left="1440"/>
        <w:rPr>
          <w:rFonts w:ascii="FuturaTMedRo1" w:hAnsi="FuturaTMedRo1"/>
        </w:rPr>
      </w:pPr>
      <w:proofErr w:type="gramStart"/>
      <w:r w:rsidRPr="004B220F">
        <w:rPr>
          <w:rFonts w:ascii="FuturaTMedRo1" w:hAnsi="FuturaTMedRo1"/>
          <w:b/>
          <w:i/>
        </w:rPr>
        <w:t>moduleType</w:t>
      </w:r>
      <w:proofErr w:type="gramEnd"/>
      <w:r w:rsidRPr="004B220F">
        <w:rPr>
          <w:rFonts w:ascii="FuturaTMedRo1" w:hAnsi="FuturaTMedRo1"/>
          <w:b/>
          <w:i/>
        </w:rPr>
        <w:t>#-moduleName</w:t>
      </w:r>
      <w:r w:rsidRPr="004B220F">
        <w:rPr>
          <w:rFonts w:ascii="FuturaTMedRo1" w:hAnsi="FuturaTMedRo1"/>
          <w:b/>
        </w:rPr>
        <w:t>.xls</w:t>
      </w:r>
    </w:p>
    <w:p w14:paraId="4837B707" w14:textId="77777777" w:rsidR="008B08E5" w:rsidRPr="004B220F" w:rsidRDefault="008B08E5" w:rsidP="00BC5581">
      <w:pPr>
        <w:pStyle w:val="Textbody"/>
        <w:spacing w:after="0"/>
        <w:rPr>
          <w:rFonts w:ascii="FuturaTMedRo1" w:hAnsi="FuturaTMedRo1"/>
        </w:rPr>
      </w:pPr>
    </w:p>
    <w:p w14:paraId="38B545AA" w14:textId="2C04DD61" w:rsidR="00E956F8" w:rsidRPr="004B220F" w:rsidRDefault="00D3094C" w:rsidP="00BC5581">
      <w:pPr>
        <w:pStyle w:val="Heading2"/>
        <w:spacing w:after="0"/>
        <w:rPr>
          <w:rFonts w:ascii="FuturaTMedRo1" w:hAnsi="FuturaTMedRo1"/>
        </w:rPr>
      </w:pPr>
      <w:bookmarkStart w:id="9" w:name="_Toc230761510"/>
      <w:r w:rsidRPr="004B220F">
        <w:rPr>
          <w:rFonts w:ascii="FuturaTMedRo1" w:hAnsi="FuturaTMedRo1"/>
        </w:rPr>
        <w:t>Schematic</w:t>
      </w:r>
      <w:r w:rsidR="00B6319E" w:rsidRPr="004B220F">
        <w:rPr>
          <w:rFonts w:ascii="FuturaTMedRo1" w:hAnsi="FuturaTMedRo1"/>
        </w:rPr>
        <w:t xml:space="preserve"> (SCH)</w:t>
      </w:r>
      <w:bookmarkEnd w:id="9"/>
    </w:p>
    <w:p w14:paraId="4BCE836C" w14:textId="77777777" w:rsidR="000A1E91" w:rsidRPr="004B220F" w:rsidRDefault="000A1E91" w:rsidP="00BC5581">
      <w:pPr>
        <w:pStyle w:val="Textbody"/>
        <w:spacing w:after="0"/>
        <w:rPr>
          <w:rFonts w:ascii="FuturaTMedRo1" w:hAnsi="FuturaTMedRo1"/>
        </w:rPr>
      </w:pPr>
    </w:p>
    <w:p w14:paraId="17E4A9A2"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schematic must be designed in </w:t>
      </w:r>
      <w:proofErr w:type="spellStart"/>
      <w:r w:rsidRPr="004B220F">
        <w:rPr>
          <w:rFonts w:ascii="FuturaTMedRo1" w:hAnsi="FuturaTMedRo1"/>
        </w:rPr>
        <w:t>EagleCAD</w:t>
      </w:r>
      <w:proofErr w:type="spellEnd"/>
      <w:r w:rsidRPr="004B220F">
        <w:rPr>
          <w:rFonts w:ascii="FuturaTMedRo1" w:hAnsi="FuturaTMedRo1"/>
        </w:rPr>
        <w:t xml:space="preserve"> version 6 or later.</w:t>
      </w:r>
    </w:p>
    <w:p w14:paraId="3A4C61F3" w14:textId="77777777" w:rsidR="00D3094C" w:rsidRPr="004B220F" w:rsidRDefault="00D3094C" w:rsidP="00BC5581">
      <w:pPr>
        <w:widowControl w:val="0"/>
        <w:spacing w:after="0"/>
        <w:rPr>
          <w:rFonts w:ascii="FuturaTMedRo1" w:hAnsi="FuturaTMedRo1"/>
        </w:rPr>
      </w:pPr>
    </w:p>
    <w:p w14:paraId="1F5686AA" w14:textId="77777777" w:rsidR="00D3094C"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781A46C8" w14:textId="77777777" w:rsidR="00097F20" w:rsidRPr="004B220F" w:rsidRDefault="00097F20" w:rsidP="00BC5581">
      <w:pPr>
        <w:widowControl w:val="0"/>
        <w:spacing w:after="0"/>
        <w:rPr>
          <w:rFonts w:ascii="FuturaTMedRo1" w:hAnsi="FuturaTMedRo1" w:cs="Times"/>
          <w:b/>
          <w:bCs/>
        </w:rPr>
      </w:pPr>
    </w:p>
    <w:p w14:paraId="7AECF820" w14:textId="77777777" w:rsidR="00AA7D76" w:rsidRDefault="00AA7D76" w:rsidP="00BC5581">
      <w:pPr>
        <w:widowControl w:val="0"/>
        <w:spacing w:after="0"/>
        <w:rPr>
          <w:rFonts w:ascii="FuturaTMedRo1" w:hAnsi="FuturaTMedRo1" w:cs="Times"/>
          <w:b/>
          <w:bCs/>
          <w:i/>
          <w:iCs/>
          <w:sz w:val="22"/>
          <w:szCs w:val="22"/>
        </w:rPr>
      </w:pPr>
    </w:p>
    <w:p w14:paraId="6D8BB346" w14:textId="2D3467CF" w:rsidR="004A171B" w:rsidRPr="004B220F" w:rsidRDefault="006F7527" w:rsidP="00BC5581">
      <w:pPr>
        <w:widowControl w:val="0"/>
        <w:spacing w:after="0"/>
        <w:rPr>
          <w:rFonts w:ascii="FuturaTMedRo1" w:hAnsi="FuturaTMedRo1"/>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004A171B" w:rsidRPr="004B220F">
        <w:rPr>
          <w:rFonts w:ascii="FuturaTMedRo1" w:hAnsi="FuturaTMedRo1" w:cs="Times"/>
          <w:b/>
          <w:bCs/>
          <w:i/>
          <w:iCs/>
          <w:sz w:val="22"/>
          <w:szCs w:val="22"/>
        </w:rPr>
        <w:t>moduleName</w:t>
      </w:r>
      <w:r w:rsidR="004A171B" w:rsidRPr="004B220F">
        <w:rPr>
          <w:rFonts w:ascii="FuturaTMedRo1" w:hAnsi="FuturaTMedRo1" w:cs="Times"/>
          <w:b/>
          <w:bCs/>
          <w:sz w:val="22"/>
          <w:szCs w:val="22"/>
        </w:rPr>
        <w:t>-v03(</w:t>
      </w:r>
      <w:r w:rsidR="004A171B" w:rsidRPr="004B220F">
        <w:rPr>
          <w:rFonts w:ascii="FuturaTMedRo1" w:hAnsi="FuturaTMedRo1" w:cs="Times"/>
          <w:b/>
          <w:bCs/>
          <w:i/>
          <w:iCs/>
          <w:sz w:val="22"/>
          <w:szCs w:val="22"/>
        </w:rPr>
        <w:t>#_#x</w:t>
      </w:r>
      <w:r w:rsidR="004A171B" w:rsidRPr="004B220F">
        <w:rPr>
          <w:rFonts w:ascii="FuturaTMedRo1" w:hAnsi="FuturaTMedRo1" w:cs="Times"/>
          <w:b/>
          <w:bCs/>
          <w:sz w:val="22"/>
          <w:szCs w:val="22"/>
        </w:rPr>
        <w:t>).</w:t>
      </w:r>
      <w:proofErr w:type="spellStart"/>
      <w:r w:rsidR="004A171B" w:rsidRPr="004B220F">
        <w:rPr>
          <w:rFonts w:ascii="FuturaTMedRo1" w:hAnsi="FuturaTMedRo1" w:cs="Times"/>
          <w:b/>
          <w:bCs/>
          <w:sz w:val="22"/>
          <w:szCs w:val="22"/>
        </w:rPr>
        <w:t>sch</w:t>
      </w:r>
      <w:proofErr w:type="spellEnd"/>
    </w:p>
    <w:p w14:paraId="236965EA" w14:textId="265E20FE"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1D7781A0" w14:textId="138EB9E4"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066F5986" w14:textId="3C54F673" w:rsidR="004A171B" w:rsidRPr="004B220F" w:rsidRDefault="004A171B"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78CA27DE" w14:textId="2C4266E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w:t>
      </w:r>
      <w:r w:rsidR="00FF3585" w:rsidRPr="004B220F">
        <w:rPr>
          <w:rFonts w:ascii="FuturaTMedRo1" w:hAnsi="FuturaTMedRo1" w:cs="Times"/>
          <w:sz w:val="22"/>
          <w:szCs w:val="22"/>
        </w:rPr>
        <w:t xml:space="preserve"> </w:t>
      </w:r>
      <w:r w:rsidRPr="004B220F">
        <w:rPr>
          <w:rFonts w:ascii="FuturaTMedRo1" w:hAnsi="FuturaTMedRo1" w:cs="Times"/>
          <w:sz w:val="22"/>
          <w:szCs w:val="22"/>
        </w:rPr>
        <w:t>number</w:t>
      </w:r>
    </w:p>
    <w:p w14:paraId="7E6866B5" w14:textId="663A95FD"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06391FB9" w14:textId="7098EE90" w:rsidR="004A171B" w:rsidRPr="004B220F" w:rsidRDefault="004A171B"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00374FE0" w:rsidRPr="004B220F">
        <w:rPr>
          <w:rFonts w:ascii="FuturaTMedRo1" w:hAnsi="FuturaTMedRo1" w:cs="Times"/>
          <w:sz w:val="22"/>
          <w:szCs w:val="22"/>
        </w:rPr>
        <w:t xml:space="preserve">has not been </w:t>
      </w:r>
      <w:r w:rsidRPr="004B220F">
        <w:rPr>
          <w:rFonts w:ascii="FuturaTMedRo1" w:hAnsi="FuturaTMedRo1" w:cs="Times"/>
          <w:sz w:val="22"/>
          <w:szCs w:val="22"/>
        </w:rPr>
        <w:t>released for manufacturing.</w:t>
      </w:r>
    </w:p>
    <w:p w14:paraId="2A32CBE2" w14:textId="712EBA37"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00374FE0" w:rsidRPr="004B220F">
        <w:rPr>
          <w:rFonts w:ascii="FuturaTMedRo1" w:hAnsi="FuturaTMedRo1" w:cs="Times"/>
          <w:sz w:val="22"/>
          <w:szCs w:val="22"/>
        </w:rPr>
        <w:t xml:space="preserve"> = the </w:t>
      </w:r>
      <w:proofErr w:type="spellStart"/>
      <w:r w:rsidR="00374FE0" w:rsidRPr="004B220F">
        <w:rPr>
          <w:rFonts w:ascii="FuturaTMedRo1" w:hAnsi="FuturaTMedRo1" w:cs="Times"/>
          <w:sz w:val="22"/>
          <w:szCs w:val="22"/>
        </w:rPr>
        <w:t>littleBits</w:t>
      </w:r>
      <w:proofErr w:type="spellEnd"/>
      <w:r w:rsidR="00374FE0" w:rsidRPr="004B220F">
        <w:rPr>
          <w:rFonts w:ascii="FuturaTMedRo1" w:hAnsi="FuturaTMedRo1" w:cs="Times"/>
          <w:sz w:val="22"/>
          <w:szCs w:val="22"/>
        </w:rPr>
        <w:t xml:space="preserve"> system is </w:t>
      </w:r>
      <w:r w:rsidRPr="004B220F">
        <w:rPr>
          <w:rFonts w:ascii="FuturaTMedRo1" w:hAnsi="FuturaTMedRo1" w:cs="Times"/>
          <w:sz w:val="22"/>
          <w:szCs w:val="22"/>
        </w:rPr>
        <w:t>version 0.3</w:t>
      </w:r>
    </w:p>
    <w:p w14:paraId="79C46CBF" w14:textId="72C06829"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spellStart"/>
      <w:proofErr w:type="gramStart"/>
      <w:r w:rsidRPr="004B220F">
        <w:rPr>
          <w:rFonts w:ascii="FuturaTMedRo1" w:hAnsi="FuturaTMedRo1" w:cs="Times"/>
          <w:b/>
          <w:bCs/>
          <w:i/>
          <w:iCs/>
          <w:sz w:val="22"/>
          <w:szCs w:val="22"/>
        </w:rPr>
        <w:t>moduleName</w:t>
      </w:r>
      <w:proofErr w:type="spellEnd"/>
      <w:proofErr w:type="gramEnd"/>
      <w:r w:rsidRPr="004B220F">
        <w:rPr>
          <w:rFonts w:ascii="FuturaTMedRo1" w:hAnsi="FuturaTMedRo1" w:cs="Times"/>
          <w:sz w:val="22"/>
          <w:szCs w:val="22"/>
        </w:rPr>
        <w:t xml:space="preserve"> = the name of the module</w:t>
      </w:r>
    </w:p>
    <w:p w14:paraId="7F8CDECF" w14:textId="4C96A1DB" w:rsidR="004A171B" w:rsidRPr="004B220F" w:rsidRDefault="004A171B" w:rsidP="00BC5581">
      <w:pPr>
        <w:widowControl w:val="0"/>
        <w:spacing w:after="0"/>
        <w:rPr>
          <w:rFonts w:ascii="FuturaTMedRo1" w:hAnsi="FuturaTMedRo1" w:cs="Times"/>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Pr="004B220F">
        <w:rPr>
          <w:rFonts w:ascii="FuturaTMedRo1" w:hAnsi="FuturaTMedRo1" w:cs="Times"/>
          <w:sz w:val="22"/>
          <w:szCs w:val="22"/>
        </w:rPr>
        <w:t xml:space="preserve"> = module type is one of the following: p (power), </w:t>
      </w:r>
      <w:proofErr w:type="spellStart"/>
      <w:r w:rsidRPr="004B220F">
        <w:rPr>
          <w:rFonts w:ascii="FuturaTMedRo1" w:hAnsi="FuturaTMedRo1" w:cs="Times"/>
          <w:sz w:val="22"/>
          <w:szCs w:val="22"/>
        </w:rPr>
        <w:t>i</w:t>
      </w:r>
      <w:proofErr w:type="spellEnd"/>
      <w:r w:rsidRPr="004B220F">
        <w:rPr>
          <w:rFonts w:ascii="FuturaTMedRo1" w:hAnsi="FuturaTMedRo1" w:cs="Times"/>
          <w:sz w:val="22"/>
          <w:szCs w:val="22"/>
        </w:rPr>
        <w:t xml:space="preserve"> </w:t>
      </w:r>
    </w:p>
    <w:p w14:paraId="5A4C9C1D" w14:textId="680FFD5B" w:rsidR="004A171B" w:rsidRPr="004B220F" w:rsidRDefault="004A171B" w:rsidP="00BC5581">
      <w:pPr>
        <w:widowControl w:val="0"/>
        <w:spacing w:after="0"/>
        <w:rPr>
          <w:rFonts w:ascii="FuturaTMedRo1" w:hAnsi="FuturaTMedRo1" w:cs="Times"/>
          <w:sz w:val="22"/>
          <w:szCs w:val="22"/>
        </w:rPr>
      </w:pPr>
      <w:r w:rsidRPr="004B220F">
        <w:rPr>
          <w:rFonts w:ascii="FuturaTMedRo1" w:hAnsi="FuturaTMedRo1" w:cs="Times"/>
          <w:sz w:val="22"/>
          <w:szCs w:val="22"/>
        </w:rPr>
        <w:t>(</w:t>
      </w:r>
      <w:proofErr w:type="gramStart"/>
      <w:r w:rsidRPr="004B220F">
        <w:rPr>
          <w:rFonts w:ascii="FuturaTMedRo1" w:hAnsi="FuturaTMedRo1" w:cs="Times"/>
          <w:sz w:val="22"/>
          <w:szCs w:val="22"/>
        </w:rPr>
        <w:t>input</w:t>
      </w:r>
      <w:proofErr w:type="gramEnd"/>
      <w:r w:rsidRPr="004B220F">
        <w:rPr>
          <w:rFonts w:ascii="FuturaTMedRo1" w:hAnsi="FuturaTMedRo1" w:cs="Times"/>
          <w:sz w:val="22"/>
          <w:szCs w:val="22"/>
        </w:rPr>
        <w:t>), o (output), or w (wire), followed by a one or 2-digit number.</w:t>
      </w:r>
    </w:p>
    <w:p w14:paraId="0D7FA125" w14:textId="77777777" w:rsidR="00D3094C" w:rsidRDefault="00D3094C" w:rsidP="00BC5581">
      <w:pPr>
        <w:widowControl w:val="0"/>
        <w:spacing w:after="0"/>
        <w:rPr>
          <w:rFonts w:ascii="FuturaTMedRo1" w:hAnsi="FuturaTMedRo1"/>
        </w:rPr>
      </w:pPr>
    </w:p>
    <w:p w14:paraId="70368F7C" w14:textId="5E77CF5A" w:rsidR="00256F2C" w:rsidRDefault="00256F2C" w:rsidP="00BC5581">
      <w:pPr>
        <w:widowControl w:val="0"/>
        <w:spacing w:after="0"/>
        <w:rPr>
          <w:rFonts w:ascii="FuturaTMedRo1" w:hAnsi="FuturaTMedRo1"/>
        </w:rPr>
      </w:pPr>
      <w:r>
        <w:rPr>
          <w:rFonts w:ascii="FuturaTMedRo1" w:hAnsi="FuturaTMedRo1"/>
        </w:rPr>
        <w:t>Example: i21_MICROPHONE-</w:t>
      </w:r>
      <w:proofErr w:type="gramStart"/>
      <w:r>
        <w:rPr>
          <w:rFonts w:ascii="FuturaTMedRo1" w:hAnsi="FuturaTMedRo1"/>
        </w:rPr>
        <w:t>v03(</w:t>
      </w:r>
      <w:proofErr w:type="gramEnd"/>
      <w:r>
        <w:rPr>
          <w:rFonts w:ascii="FuturaTMedRo1" w:hAnsi="FuturaTMedRo1"/>
        </w:rPr>
        <w:t>4_4x).</w:t>
      </w:r>
      <w:proofErr w:type="spellStart"/>
      <w:r>
        <w:rPr>
          <w:rFonts w:ascii="FuturaTMedRo1" w:hAnsi="FuturaTMedRo1"/>
        </w:rPr>
        <w:t>sch</w:t>
      </w:r>
      <w:proofErr w:type="spellEnd"/>
    </w:p>
    <w:p w14:paraId="799FE52C" w14:textId="77777777" w:rsidR="006351CA" w:rsidRPr="004B220F" w:rsidRDefault="006351CA" w:rsidP="00BC5581">
      <w:pPr>
        <w:widowControl w:val="0"/>
        <w:spacing w:after="0"/>
        <w:rPr>
          <w:rFonts w:ascii="FuturaTMedRo1" w:hAnsi="FuturaTMedRo1"/>
        </w:rPr>
      </w:pPr>
    </w:p>
    <w:p w14:paraId="0B8046A3" w14:textId="4ADA371C" w:rsidR="005559D8" w:rsidRPr="004B220F" w:rsidRDefault="005559D8"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
          <w:bCs/>
          <w:i/>
        </w:rPr>
        <w:t>moduleName</w:t>
      </w:r>
      <w:proofErr w:type="spellEnd"/>
      <w:r w:rsidRPr="004B220F">
        <w:rPr>
          <w:rFonts w:ascii="FuturaTMedRo1" w:hAnsi="FuturaTMedRo1"/>
          <w:bCs/>
        </w:rPr>
        <w:t xml:space="preserve"> and the number following </w:t>
      </w:r>
      <w:proofErr w:type="spellStart"/>
      <w:r w:rsidRPr="004B220F">
        <w:rPr>
          <w:rFonts w:ascii="FuturaTMedRo1" w:hAnsi="FuturaTMedRo1"/>
          <w:b/>
          <w:bCs/>
          <w:i/>
        </w:rPr>
        <w:t>moduleType</w:t>
      </w:r>
      <w:proofErr w:type="spellEnd"/>
      <w:r w:rsidRPr="004B220F">
        <w:rPr>
          <w:rFonts w:ascii="FuturaTMedRo1" w:hAnsi="FuturaTMedRo1"/>
          <w:bCs/>
        </w:rPr>
        <w:t xml:space="preserve"> will be provided by LB.</w:t>
      </w:r>
    </w:p>
    <w:p w14:paraId="30811446" w14:textId="77777777" w:rsidR="005559D8" w:rsidRPr="004B220F" w:rsidRDefault="005559D8" w:rsidP="00BC5581">
      <w:pPr>
        <w:pStyle w:val="ListParagraph"/>
        <w:numPr>
          <w:ilvl w:val="0"/>
          <w:numId w:val="0"/>
        </w:numPr>
        <w:ind w:left="1440"/>
        <w:rPr>
          <w:rFonts w:ascii="FuturaTMedRo1" w:hAnsi="FuturaTMedRo1"/>
        </w:rPr>
      </w:pPr>
    </w:p>
    <w:p w14:paraId="4A6A9695" w14:textId="0D49BC27" w:rsidR="00080E46" w:rsidRPr="004B220F" w:rsidRDefault="00D359FD" w:rsidP="00BC5581">
      <w:pPr>
        <w:pStyle w:val="ListParagraph"/>
        <w:rPr>
          <w:rFonts w:ascii="FuturaTMedRo1" w:hAnsi="FuturaTMedRo1"/>
        </w:rPr>
      </w:pPr>
      <w:r w:rsidRPr="004B220F">
        <w:rPr>
          <w:rFonts w:ascii="FuturaTMedRo1" w:hAnsi="FuturaTMedRo1"/>
        </w:rPr>
        <w:t xml:space="preserve">The schematic should be based on one of the </w:t>
      </w:r>
      <w:r w:rsidR="0050226E" w:rsidRPr="004B220F">
        <w:rPr>
          <w:rFonts w:ascii="FuturaTMedRo1" w:hAnsi="FuturaTMedRo1"/>
        </w:rPr>
        <w:t>SCH</w:t>
      </w:r>
      <w:r w:rsidRPr="004B220F">
        <w:rPr>
          <w:rFonts w:ascii="FuturaTMedRo1" w:hAnsi="FuturaTMedRo1"/>
        </w:rPr>
        <w:t xml:space="preserve"> templates provided by LB</w:t>
      </w:r>
      <w:r w:rsidR="00296137">
        <w:rPr>
          <w:rFonts w:ascii="FuturaTMedRo1" w:hAnsi="FuturaTMedRo1"/>
        </w:rPr>
        <w:t xml:space="preserve">, found in </w:t>
      </w:r>
      <w:r w:rsidR="00296137" w:rsidRPr="00296137">
        <w:rPr>
          <w:rFonts w:ascii="FuturaTMedRo1" w:hAnsi="FuturaTMedRo1"/>
          <w:b/>
        </w:rPr>
        <w:t>Design/Eagle Templates for SCH and BRD</w:t>
      </w:r>
      <w:r w:rsidRPr="004B220F">
        <w:rPr>
          <w:rFonts w:ascii="FuturaTMedRo1" w:hAnsi="FuturaTMedRo1"/>
        </w:rPr>
        <w:t>.</w:t>
      </w:r>
    </w:p>
    <w:p w14:paraId="7F8804FD" w14:textId="77777777" w:rsidR="00D359FD" w:rsidRPr="004B220F" w:rsidRDefault="00D359FD" w:rsidP="00BC5581">
      <w:pPr>
        <w:pStyle w:val="ListParagraph"/>
        <w:numPr>
          <w:ilvl w:val="0"/>
          <w:numId w:val="0"/>
        </w:numPr>
        <w:ind w:left="1440"/>
        <w:rPr>
          <w:rFonts w:ascii="FuturaTMedRo1" w:hAnsi="FuturaTMedRo1"/>
        </w:rPr>
      </w:pPr>
    </w:p>
    <w:p w14:paraId="7455D2C4" w14:textId="77777777" w:rsidR="00D3094C" w:rsidRPr="004B220F" w:rsidRDefault="00D3094C" w:rsidP="00BC5581">
      <w:pPr>
        <w:pStyle w:val="ListParagraph"/>
        <w:rPr>
          <w:rFonts w:ascii="FuturaTMedRo1" w:hAnsi="FuturaTMedRo1"/>
        </w:rPr>
      </w:pPr>
      <w:r w:rsidRPr="004B220F">
        <w:rPr>
          <w:rFonts w:ascii="FuturaTMedRo1" w:hAnsi="FuturaTMedRo1"/>
          <w:bCs/>
        </w:rPr>
        <w:t>Schematic grid must be set to 0.1 inch</w:t>
      </w:r>
      <w:r w:rsidR="00072BD4" w:rsidRPr="004B220F">
        <w:rPr>
          <w:rFonts w:ascii="FuturaTMedRo1" w:hAnsi="FuturaTMedRo1"/>
          <w:bCs/>
        </w:rPr>
        <w:t>.</w:t>
      </w:r>
    </w:p>
    <w:p w14:paraId="1B83B09A" w14:textId="77777777" w:rsidR="00D3094C" w:rsidRPr="004B220F" w:rsidRDefault="00D3094C" w:rsidP="00BC5581">
      <w:pPr>
        <w:pStyle w:val="ListParagraph"/>
        <w:numPr>
          <w:ilvl w:val="0"/>
          <w:numId w:val="0"/>
        </w:numPr>
        <w:rPr>
          <w:rFonts w:ascii="FuturaTMedRo1" w:hAnsi="FuturaTMedRo1"/>
        </w:rPr>
      </w:pPr>
    </w:p>
    <w:p w14:paraId="261AC01D" w14:textId="6480716A" w:rsidR="00D3094C" w:rsidRPr="004B220F" w:rsidRDefault="00D00D19" w:rsidP="00BC5581">
      <w:pPr>
        <w:pStyle w:val="ListParagraph"/>
        <w:rPr>
          <w:rFonts w:ascii="FuturaTMedRo1" w:hAnsi="FuturaTMedRo1"/>
        </w:rPr>
      </w:pPr>
      <w:r w:rsidRPr="004B220F">
        <w:rPr>
          <w:rFonts w:ascii="FuturaTMedRo1" w:hAnsi="FuturaTMedRo1"/>
          <w:bCs/>
        </w:rPr>
        <w:t xml:space="preserve">The design must contain a FRAME-LETTER from the </w:t>
      </w:r>
      <w:r w:rsidR="002E47CF" w:rsidRPr="004B220F">
        <w:rPr>
          <w:rFonts w:ascii="FuturaTMedRo1" w:hAnsi="FuturaTMedRo1"/>
          <w:bCs/>
        </w:rPr>
        <w:t>LITTLEBITS</w:t>
      </w:r>
      <w:r w:rsidR="007035FE">
        <w:rPr>
          <w:rFonts w:ascii="FuturaTMedRo1" w:hAnsi="FuturaTMedRo1"/>
          <w:bCs/>
        </w:rPr>
        <w:t>140915</w:t>
      </w:r>
      <w:r w:rsidR="002E47CF" w:rsidRPr="004B220F">
        <w:rPr>
          <w:rFonts w:ascii="FuturaTMedRo1" w:hAnsi="FuturaTMedRo1"/>
          <w:bCs/>
        </w:rPr>
        <w:t xml:space="preserve">.lbr </w:t>
      </w:r>
      <w:r w:rsidRPr="004B220F">
        <w:rPr>
          <w:rFonts w:ascii="FuturaTMedRo1" w:hAnsi="FuturaTMedRo1"/>
          <w:bCs/>
        </w:rPr>
        <w:t>library placed at position (0</w:t>
      </w:r>
      <w:proofErr w:type="gramStart"/>
      <w:r w:rsidRPr="004B220F">
        <w:rPr>
          <w:rFonts w:ascii="FuturaTMedRo1" w:hAnsi="FuturaTMedRo1"/>
          <w:bCs/>
        </w:rPr>
        <w:t>,0</w:t>
      </w:r>
      <w:proofErr w:type="gramEnd"/>
      <w:r w:rsidRPr="004B220F">
        <w:rPr>
          <w:rFonts w:ascii="FuturaTMedRo1" w:hAnsi="FuturaTMedRo1"/>
          <w:bCs/>
        </w:rPr>
        <w:t xml:space="preserve">).  This is </w:t>
      </w:r>
      <w:r w:rsidRPr="004B220F">
        <w:rPr>
          <w:rFonts w:ascii="FuturaTMedRo1" w:hAnsi="FuturaTMedRo1"/>
          <w:bCs/>
        </w:rPr>
        <w:lastRenderedPageBreak/>
        <w:t>included in all the templates.</w:t>
      </w:r>
      <w:r w:rsidR="000660D7" w:rsidRPr="004B220F">
        <w:rPr>
          <w:rFonts w:ascii="FuturaTMedRo1" w:hAnsi="FuturaTMedRo1"/>
          <w:bCs/>
        </w:rPr>
        <w:t xml:space="preserve"> </w:t>
      </w:r>
      <w:r w:rsidR="00D3094C" w:rsidRPr="004B220F">
        <w:rPr>
          <w:rFonts w:ascii="FuturaTMedRo1" w:hAnsi="FuturaTMedRo1"/>
          <w:bCs/>
        </w:rPr>
        <w:t xml:space="preserve"> All the other parts of the design must be placed within the bounds of this frame.</w:t>
      </w:r>
    </w:p>
    <w:p w14:paraId="6B48ECE7" w14:textId="77777777" w:rsidR="00D3094C" w:rsidRPr="004B220F" w:rsidRDefault="00D3094C" w:rsidP="00BC5581">
      <w:pPr>
        <w:pStyle w:val="ListParagraph"/>
        <w:numPr>
          <w:ilvl w:val="0"/>
          <w:numId w:val="0"/>
        </w:numPr>
        <w:rPr>
          <w:rFonts w:ascii="FuturaTMedRo1" w:hAnsi="FuturaTMedRo1"/>
        </w:rPr>
      </w:pPr>
    </w:p>
    <w:p w14:paraId="67B547FC" w14:textId="486F76B0" w:rsidR="00D3094C" w:rsidRPr="004B220F" w:rsidRDefault="00D3094C" w:rsidP="00BC5581">
      <w:pPr>
        <w:pStyle w:val="ListParagraph"/>
        <w:rPr>
          <w:rFonts w:ascii="FuturaTMedRo1" w:hAnsi="FuturaTMedRo1"/>
        </w:rPr>
      </w:pPr>
      <w:r w:rsidRPr="004B220F">
        <w:rPr>
          <w:rFonts w:ascii="FuturaTMedRo1" w:hAnsi="FuturaTMedRo1"/>
          <w:bCs/>
        </w:rPr>
        <w:t xml:space="preserve">All schematic symbols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 xml:space="preserve">.lbr </w:t>
      </w:r>
      <w:proofErr w:type="spellStart"/>
      <w:r w:rsidRPr="004B220F">
        <w:rPr>
          <w:rFonts w:ascii="FuturaTMedRo1" w:hAnsi="FuturaTMedRo1"/>
          <w:bCs/>
        </w:rPr>
        <w:t>littleBits</w:t>
      </w:r>
      <w:proofErr w:type="spellEnd"/>
      <w:r w:rsidRPr="004B220F">
        <w:rPr>
          <w:rFonts w:ascii="FuturaTMedRo1" w:hAnsi="FuturaTMedRo1"/>
          <w:bCs/>
        </w:rPr>
        <w:t xml:space="preserve"> Eagle library.  If specific device does not exist it must be created and verified by </w:t>
      </w:r>
      <w:proofErr w:type="spellStart"/>
      <w:r w:rsidRPr="004B220F">
        <w:rPr>
          <w:rFonts w:ascii="FuturaTMedRo1" w:hAnsi="FuturaTMedRo1"/>
          <w:bCs/>
        </w:rPr>
        <w:t>littleBits</w:t>
      </w:r>
      <w:proofErr w:type="spellEnd"/>
      <w:r w:rsidRPr="004B220F">
        <w:rPr>
          <w:rFonts w:ascii="FuturaTMedRo1" w:hAnsi="FuturaTMedRo1"/>
          <w:bCs/>
        </w:rPr>
        <w:t>.</w:t>
      </w:r>
    </w:p>
    <w:p w14:paraId="3097884E" w14:textId="77777777" w:rsidR="00D3094C" w:rsidRPr="004B220F" w:rsidRDefault="00D3094C" w:rsidP="00BC5581">
      <w:pPr>
        <w:pStyle w:val="ListParagraph"/>
        <w:numPr>
          <w:ilvl w:val="0"/>
          <w:numId w:val="0"/>
        </w:numPr>
        <w:rPr>
          <w:rFonts w:ascii="FuturaTMedRo1" w:hAnsi="FuturaTMedRo1"/>
        </w:rPr>
      </w:pPr>
    </w:p>
    <w:p w14:paraId="4054F88B" w14:textId="77777777" w:rsidR="00072BD4" w:rsidRPr="004B220F" w:rsidRDefault="00072BD4" w:rsidP="00BC5581">
      <w:pPr>
        <w:pStyle w:val="ListParagraph"/>
        <w:rPr>
          <w:rFonts w:ascii="FuturaTMedRo1" w:hAnsi="FuturaTMedRo1" w:cstheme="minorBidi"/>
        </w:rPr>
      </w:pPr>
      <w:r w:rsidRPr="004B220F">
        <w:rPr>
          <w:rFonts w:ascii="FuturaTMedRo1" w:hAnsi="FuturaTMedRo1"/>
          <w:bCs/>
        </w:rPr>
        <w:t xml:space="preserve">The circuit should read from left to right when possible. </w:t>
      </w:r>
    </w:p>
    <w:p w14:paraId="16CFCF08" w14:textId="77777777" w:rsidR="00A36D0D" w:rsidRPr="004B220F" w:rsidRDefault="00A36D0D" w:rsidP="00BC5581">
      <w:pPr>
        <w:widowControl w:val="0"/>
        <w:spacing w:after="0"/>
        <w:rPr>
          <w:rFonts w:ascii="FuturaTMedRo1" w:hAnsi="FuturaTMedRo1"/>
          <w:bCs/>
        </w:rPr>
      </w:pPr>
    </w:p>
    <w:p w14:paraId="3D4613EA" w14:textId="35746EE6" w:rsidR="00D3094C" w:rsidRPr="004B220F" w:rsidRDefault="00D3094C" w:rsidP="00BC5581">
      <w:pPr>
        <w:pStyle w:val="ListParagraph"/>
        <w:rPr>
          <w:rFonts w:ascii="FuturaTMedRo1" w:hAnsi="FuturaTMedRo1"/>
        </w:rPr>
      </w:pPr>
      <w:r w:rsidRPr="004B220F">
        <w:rPr>
          <w:rFonts w:ascii="FuturaTMedRo1" w:hAnsi="FuturaTMedRo1"/>
          <w:bCs/>
        </w:rPr>
        <w:t xml:space="preserve">Male </w:t>
      </w:r>
      <w:proofErr w:type="spellStart"/>
      <w:r w:rsidRPr="004B220F">
        <w:rPr>
          <w:rFonts w:ascii="FuturaTMedRo1" w:hAnsi="FuturaTMedRo1"/>
          <w:bCs/>
        </w:rPr>
        <w:t>bitSnap</w:t>
      </w:r>
      <w:proofErr w:type="spellEnd"/>
      <w:r w:rsidRPr="004B220F">
        <w:rPr>
          <w:rFonts w:ascii="FuturaTMedRo1" w:hAnsi="FuturaTMedRo1"/>
          <w:bCs/>
        </w:rPr>
        <w:t xml:space="preserve"> connectors are inputs, and must be placed on the left side of the frame</w:t>
      </w:r>
      <w:r w:rsidR="00517AC3" w:rsidRPr="004B220F">
        <w:rPr>
          <w:rFonts w:ascii="FuturaTMedRo1" w:hAnsi="FuturaTMedRo1"/>
          <w:bCs/>
        </w:rPr>
        <w:t>.</w:t>
      </w:r>
      <w:r w:rsidR="00BF128A" w:rsidRPr="004B220F">
        <w:rPr>
          <w:rFonts w:ascii="FuturaTMedRo1" w:hAnsi="FuturaTMedRo1"/>
          <w:bCs/>
        </w:rPr>
        <w:t xml:space="preserve"> </w:t>
      </w:r>
      <w:r w:rsidRPr="004B220F">
        <w:rPr>
          <w:rFonts w:ascii="FuturaTMedRo1" w:hAnsi="FuturaTMedRo1"/>
          <w:bCs/>
        </w:rPr>
        <w:t xml:space="preserve"> Female </w:t>
      </w:r>
      <w:proofErr w:type="spellStart"/>
      <w:r w:rsidRPr="004B220F">
        <w:rPr>
          <w:rFonts w:ascii="FuturaTMedRo1" w:hAnsi="FuturaTMedRo1"/>
          <w:bCs/>
        </w:rPr>
        <w:t>bitSnap</w:t>
      </w:r>
      <w:proofErr w:type="spellEnd"/>
      <w:r w:rsidRPr="004B220F">
        <w:rPr>
          <w:rFonts w:ascii="FuturaTMedRo1" w:hAnsi="FuturaTMedRo1"/>
          <w:bCs/>
        </w:rPr>
        <w:t xml:space="preserve"> connectors are outputs, and must be located on the right side of the frame.</w:t>
      </w:r>
    </w:p>
    <w:p w14:paraId="4476BFB7" w14:textId="77777777" w:rsidR="00D3094C" w:rsidRPr="004B220F" w:rsidRDefault="00D3094C" w:rsidP="00BC5581">
      <w:pPr>
        <w:pStyle w:val="ListParagraph"/>
        <w:numPr>
          <w:ilvl w:val="0"/>
          <w:numId w:val="0"/>
        </w:numPr>
        <w:rPr>
          <w:rFonts w:ascii="FuturaTMedRo1" w:hAnsi="FuturaTMedRo1"/>
        </w:rPr>
      </w:pPr>
    </w:p>
    <w:p w14:paraId="1AA5A2CE"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Cs/>
        </w:rPr>
        <w:t>bitSnap</w:t>
      </w:r>
      <w:proofErr w:type="spellEnd"/>
      <w:r w:rsidRPr="004B220F">
        <w:rPr>
          <w:rFonts w:ascii="FuturaTMedRo1" w:hAnsi="FuturaTMedRo1"/>
          <w:bCs/>
        </w:rPr>
        <w:t xml:space="preserve"> symbol terminals are labeled VCC, SIG, and GND.  Each of these pins must be connected to the NET corresponding to those labels.</w:t>
      </w:r>
    </w:p>
    <w:p w14:paraId="5F636BB6" w14:textId="77777777" w:rsidR="00D3094C" w:rsidRPr="004B220F" w:rsidRDefault="00D3094C" w:rsidP="00BC5581">
      <w:pPr>
        <w:pStyle w:val="ListParagraph"/>
        <w:numPr>
          <w:ilvl w:val="0"/>
          <w:numId w:val="0"/>
        </w:numPr>
        <w:rPr>
          <w:rFonts w:ascii="FuturaTMedRo1" w:hAnsi="FuturaTMedRo1"/>
        </w:rPr>
      </w:pPr>
    </w:p>
    <w:p w14:paraId="04280BC6" w14:textId="77777777" w:rsidR="00D3094C" w:rsidRPr="004B220F" w:rsidRDefault="00D3094C" w:rsidP="00BC5581">
      <w:pPr>
        <w:pStyle w:val="ListParagraph"/>
        <w:rPr>
          <w:rFonts w:ascii="FuturaTMedRo1" w:hAnsi="FuturaTMedRo1"/>
        </w:rPr>
      </w:pPr>
      <w:r w:rsidRPr="004B220F">
        <w:rPr>
          <w:rFonts w:ascii="FuturaTMedRo1" w:hAnsi="FuturaTMedRo1"/>
          <w:bCs/>
        </w:rPr>
        <w:t>Each Net connection should leave space to see the green Net line.</w:t>
      </w:r>
    </w:p>
    <w:p w14:paraId="0F585890" w14:textId="77777777" w:rsidR="00D3094C" w:rsidRPr="004B220F" w:rsidRDefault="00D3094C" w:rsidP="00BC5581">
      <w:pPr>
        <w:pStyle w:val="ListParagraph"/>
        <w:numPr>
          <w:ilvl w:val="0"/>
          <w:numId w:val="0"/>
        </w:numPr>
        <w:rPr>
          <w:rFonts w:ascii="FuturaTMedRo1" w:hAnsi="FuturaTMedRo1"/>
        </w:rPr>
      </w:pPr>
    </w:p>
    <w:p w14:paraId="4B4A578A" w14:textId="77777777" w:rsidR="00D3094C" w:rsidRPr="004B220F" w:rsidRDefault="00D3094C" w:rsidP="00BC5581">
      <w:pPr>
        <w:pStyle w:val="ListParagraph"/>
        <w:rPr>
          <w:rFonts w:ascii="FuturaTMedRo1" w:hAnsi="FuturaTMedRo1"/>
        </w:rPr>
      </w:pPr>
      <w:r w:rsidRPr="004B220F">
        <w:rPr>
          <w:rFonts w:ascii="FuturaTMedRo1" w:hAnsi="FuturaTMedRo1"/>
          <w:bCs/>
        </w:rPr>
        <w:t>Every schematic symbol should have a reference designator in the “NAME” field.</w:t>
      </w:r>
    </w:p>
    <w:p w14:paraId="7E0D310E" w14:textId="77777777" w:rsidR="00D3094C" w:rsidRPr="004B220F" w:rsidRDefault="00D3094C" w:rsidP="00BC5581">
      <w:pPr>
        <w:pStyle w:val="ListParagraph"/>
        <w:numPr>
          <w:ilvl w:val="0"/>
          <w:numId w:val="0"/>
        </w:numPr>
        <w:rPr>
          <w:rFonts w:ascii="FuturaTMedRo1" w:hAnsi="FuturaTMedRo1"/>
        </w:rPr>
      </w:pPr>
    </w:p>
    <w:p w14:paraId="5B1FE3D0"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Every schematic symbol must have information in the “VALUE” field. For passives, the value should be the component value (i.e., resistance in ohms, or capacitance in </w:t>
      </w:r>
      <w:proofErr w:type="spellStart"/>
      <w:r w:rsidRPr="004B220F">
        <w:rPr>
          <w:rFonts w:ascii="FuturaTMedRo1" w:hAnsi="FuturaTMedRo1"/>
          <w:bCs/>
        </w:rPr>
        <w:t>microFarads</w:t>
      </w:r>
      <w:proofErr w:type="spellEnd"/>
      <w:r w:rsidRPr="004B220F">
        <w:rPr>
          <w:rFonts w:ascii="FuturaTMedRo1" w:hAnsi="FuturaTMedRo1"/>
          <w:bCs/>
        </w:rPr>
        <w:t xml:space="preserve">, etc.) and semiconductors should list the manufacturer's part number (i.e., LV321 for our </w:t>
      </w:r>
      <w:proofErr w:type="spellStart"/>
      <w:r w:rsidRPr="004B220F">
        <w:rPr>
          <w:rFonts w:ascii="FuturaTMedRo1" w:hAnsi="FuturaTMedRo1"/>
          <w:bCs/>
        </w:rPr>
        <w:t>littleBits</w:t>
      </w:r>
      <w:proofErr w:type="spellEnd"/>
      <w:r w:rsidRPr="004B220F">
        <w:rPr>
          <w:rFonts w:ascii="FuturaTMedRo1" w:hAnsi="FuturaTMedRo1"/>
          <w:bCs/>
        </w:rPr>
        <w:t xml:space="preserve"> standard op amp).</w:t>
      </w:r>
    </w:p>
    <w:p w14:paraId="71739AF8" w14:textId="77777777" w:rsidR="00D3094C" w:rsidRPr="004B220F" w:rsidRDefault="00D3094C" w:rsidP="00BC5581">
      <w:pPr>
        <w:pStyle w:val="ListParagraph"/>
        <w:numPr>
          <w:ilvl w:val="0"/>
          <w:numId w:val="0"/>
        </w:numPr>
        <w:rPr>
          <w:rFonts w:ascii="FuturaTMedRo1" w:hAnsi="FuturaTMedRo1"/>
        </w:rPr>
      </w:pPr>
    </w:p>
    <w:p w14:paraId="7B0D1852"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 “NAME” and “VALUE” fields must all be visible on the schematic. </w:t>
      </w:r>
      <w:r w:rsidRPr="004B220F">
        <w:rPr>
          <w:rFonts w:ascii="FuturaTMedRo1" w:hAnsi="FuturaTMedRo1"/>
          <w:bCs/>
        </w:rPr>
        <w:lastRenderedPageBreak/>
        <w:t>The text should be legible and not overlap with other text or symbols.</w:t>
      </w:r>
    </w:p>
    <w:p w14:paraId="406B0849" w14:textId="77777777" w:rsidR="00D3094C" w:rsidRPr="004B220F" w:rsidRDefault="00D3094C" w:rsidP="00BC5581">
      <w:pPr>
        <w:pStyle w:val="ListParagraph"/>
        <w:numPr>
          <w:ilvl w:val="0"/>
          <w:numId w:val="0"/>
        </w:numPr>
        <w:rPr>
          <w:rFonts w:ascii="FuturaTMedRo1" w:hAnsi="FuturaTMedRo1"/>
        </w:rPr>
      </w:pPr>
    </w:p>
    <w:p w14:paraId="6529B428" w14:textId="77777777" w:rsidR="00D3094C" w:rsidRPr="004B220F" w:rsidRDefault="00600C7D" w:rsidP="00BC5581">
      <w:pPr>
        <w:pStyle w:val="ListParagraph"/>
        <w:rPr>
          <w:rFonts w:ascii="FuturaTMedRo1" w:hAnsi="FuturaTMedRo1"/>
        </w:rPr>
      </w:pPr>
      <w:r w:rsidRPr="004B220F">
        <w:rPr>
          <w:rFonts w:ascii="FuturaTMedRo1" w:hAnsi="FuturaTMedRo1"/>
          <w:bCs/>
        </w:rPr>
        <w:t>The Net GND must represent ground</w:t>
      </w:r>
      <w:r w:rsidR="00D3094C" w:rsidRPr="004B220F">
        <w:rPr>
          <w:rFonts w:ascii="FuturaTMedRo1" w:hAnsi="FuturaTMedRo1"/>
          <w:bCs/>
        </w:rPr>
        <w:t xml:space="preserve"> and </w:t>
      </w:r>
      <w:r w:rsidRPr="004B220F">
        <w:rPr>
          <w:rFonts w:ascii="FuturaTMedRo1" w:hAnsi="FuturaTMedRo1"/>
          <w:bCs/>
        </w:rPr>
        <w:t>the Net VCC must represent Power</w:t>
      </w:r>
      <w:r w:rsidR="00D3094C" w:rsidRPr="004B220F">
        <w:rPr>
          <w:rFonts w:ascii="FuturaTMedRo1" w:hAnsi="FuturaTMedRo1"/>
          <w:bCs/>
        </w:rPr>
        <w:t>.</w:t>
      </w:r>
    </w:p>
    <w:p w14:paraId="0BF141FE" w14:textId="77777777" w:rsidR="00D3094C" w:rsidRPr="004B220F" w:rsidRDefault="00D3094C" w:rsidP="00BC5581">
      <w:pPr>
        <w:pStyle w:val="ListParagraph"/>
        <w:numPr>
          <w:ilvl w:val="0"/>
          <w:numId w:val="0"/>
        </w:numPr>
        <w:rPr>
          <w:rFonts w:ascii="FuturaTMedRo1" w:hAnsi="FuturaTMedRo1"/>
        </w:rPr>
      </w:pPr>
    </w:p>
    <w:p w14:paraId="417D707C" w14:textId="77777777" w:rsidR="00D3094C" w:rsidRPr="004B220F" w:rsidRDefault="00D3094C" w:rsidP="00BC5581">
      <w:pPr>
        <w:pStyle w:val="ListParagraph"/>
        <w:rPr>
          <w:rFonts w:ascii="FuturaTMedRo1" w:hAnsi="FuturaTMedRo1"/>
        </w:rPr>
      </w:pPr>
      <w:r w:rsidRPr="004B220F">
        <w:rPr>
          <w:rFonts w:ascii="FuturaTMedRo1" w:hAnsi="FuturaTMedRo1"/>
          <w:bCs/>
        </w:rPr>
        <w:t xml:space="preserve">GND symbols should face downward and VCC symbols should face upward </w:t>
      </w:r>
      <w:r w:rsidR="00072BD4" w:rsidRPr="004B220F">
        <w:rPr>
          <w:rFonts w:ascii="FuturaTMedRo1" w:hAnsi="FuturaTMedRo1"/>
          <w:bCs/>
        </w:rPr>
        <w:t xml:space="preserve">whenever possible. </w:t>
      </w:r>
      <w:r w:rsidRPr="004B220F">
        <w:rPr>
          <w:rFonts w:ascii="FuturaTMedRo1" w:hAnsi="FuturaTMedRo1"/>
          <w:bCs/>
        </w:rPr>
        <w:t xml:space="preserve"> </w:t>
      </w:r>
    </w:p>
    <w:p w14:paraId="04511C44" w14:textId="77777777" w:rsidR="00D3094C" w:rsidRPr="004B220F" w:rsidRDefault="00D3094C" w:rsidP="00BC5581">
      <w:pPr>
        <w:pStyle w:val="ListParagraph"/>
        <w:numPr>
          <w:ilvl w:val="0"/>
          <w:numId w:val="0"/>
        </w:numPr>
        <w:rPr>
          <w:rFonts w:ascii="FuturaTMedRo1" w:hAnsi="FuturaTMedRo1"/>
        </w:rPr>
      </w:pPr>
    </w:p>
    <w:p w14:paraId="36B620AA" w14:textId="25E5CA16" w:rsidR="00D3094C" w:rsidRPr="004B220F" w:rsidRDefault="00D3094C" w:rsidP="00BC5581">
      <w:pPr>
        <w:pStyle w:val="ListParagraph"/>
        <w:rPr>
          <w:rFonts w:ascii="FuturaTMedRo1" w:hAnsi="FuturaTMedRo1"/>
        </w:rPr>
      </w:pPr>
      <w:r w:rsidRPr="004B220F">
        <w:rPr>
          <w:rFonts w:ascii="FuturaTMedRo1" w:hAnsi="FuturaTMedRo1"/>
          <w:bCs/>
        </w:rPr>
        <w:t>Functions of interface elements (switches etc.) should be labeled on the info layer.</w:t>
      </w:r>
    </w:p>
    <w:p w14:paraId="040FE9EF" w14:textId="77777777" w:rsidR="00D3094C" w:rsidRPr="004B220F" w:rsidRDefault="00D3094C" w:rsidP="00BC5581">
      <w:pPr>
        <w:pStyle w:val="ListParagraph"/>
        <w:numPr>
          <w:ilvl w:val="0"/>
          <w:numId w:val="0"/>
        </w:numPr>
        <w:rPr>
          <w:rFonts w:ascii="FuturaTMedRo1" w:hAnsi="FuturaTMedRo1"/>
        </w:rPr>
      </w:pPr>
    </w:p>
    <w:p w14:paraId="718E36EF" w14:textId="77777777" w:rsidR="00D3094C" w:rsidRPr="004B220F" w:rsidRDefault="00D3094C" w:rsidP="00BC5581">
      <w:pPr>
        <w:pStyle w:val="ListParagraph"/>
        <w:rPr>
          <w:rFonts w:ascii="FuturaTMedRo1" w:hAnsi="FuturaTMedRo1"/>
        </w:rPr>
      </w:pPr>
      <w:r w:rsidRPr="004B220F">
        <w:rPr>
          <w:rFonts w:ascii="FuturaTMedRo1" w:hAnsi="FuturaTMedRo1"/>
          <w:bCs/>
        </w:rPr>
        <w:t>Nets that are not directly connecting two points should be labeled.  SIG net should always be flagged with a cross-reference label.</w:t>
      </w:r>
    </w:p>
    <w:p w14:paraId="76C3EB6C" w14:textId="77777777" w:rsidR="006509E1" w:rsidRPr="004B220F" w:rsidRDefault="006509E1" w:rsidP="00BC5581">
      <w:pPr>
        <w:widowControl w:val="0"/>
        <w:spacing w:after="0"/>
        <w:rPr>
          <w:rFonts w:ascii="FuturaTMedRo1" w:hAnsi="FuturaTMedRo1"/>
        </w:rPr>
      </w:pPr>
    </w:p>
    <w:p w14:paraId="1CF03716" w14:textId="77777777" w:rsidR="00D3094C" w:rsidRPr="004B220F" w:rsidRDefault="00D3094C" w:rsidP="00BC5581">
      <w:pPr>
        <w:pStyle w:val="Heading2"/>
        <w:spacing w:after="0"/>
        <w:rPr>
          <w:rFonts w:ascii="FuturaTMedRo1" w:hAnsi="FuturaTMedRo1"/>
        </w:rPr>
      </w:pPr>
      <w:bookmarkStart w:id="10" w:name="_Toc230761511"/>
      <w:r w:rsidRPr="004B220F">
        <w:rPr>
          <w:rFonts w:ascii="FuturaTMedRo1" w:hAnsi="FuturaTMedRo1"/>
        </w:rPr>
        <w:t>Printed Circuit Board (PCB)</w:t>
      </w:r>
      <w:bookmarkEnd w:id="10"/>
    </w:p>
    <w:p w14:paraId="467DFE97" w14:textId="77777777" w:rsidR="00D3094C" w:rsidRPr="004B220F" w:rsidRDefault="00D3094C" w:rsidP="00BC5581">
      <w:pPr>
        <w:widowControl w:val="0"/>
        <w:spacing w:after="0"/>
        <w:rPr>
          <w:rFonts w:ascii="FuturaTMedRo1" w:hAnsi="FuturaTMedRo1"/>
        </w:rPr>
      </w:pPr>
    </w:p>
    <w:p w14:paraId="6A9CB827" w14:textId="77777777" w:rsidR="00D3094C" w:rsidRPr="004B220F" w:rsidRDefault="00D3094C" w:rsidP="00BC5581">
      <w:pPr>
        <w:pStyle w:val="ListParagraph"/>
        <w:rPr>
          <w:rFonts w:ascii="FuturaTMedRo1" w:hAnsi="FuturaTMedRo1"/>
        </w:rPr>
      </w:pPr>
      <w:r w:rsidRPr="004B220F">
        <w:rPr>
          <w:rFonts w:ascii="FuturaTMedRo1" w:hAnsi="FuturaTMedRo1"/>
        </w:rPr>
        <w:t xml:space="preserve">The PCB layout must be designed in </w:t>
      </w:r>
      <w:proofErr w:type="spellStart"/>
      <w:r w:rsidRPr="004B220F">
        <w:rPr>
          <w:rFonts w:ascii="FuturaTMedRo1" w:hAnsi="FuturaTMedRo1"/>
        </w:rPr>
        <w:t>EagleCAD</w:t>
      </w:r>
      <w:proofErr w:type="spellEnd"/>
      <w:r w:rsidRPr="004B220F">
        <w:rPr>
          <w:rFonts w:ascii="FuturaTMedRo1" w:hAnsi="FuturaTMedRo1"/>
        </w:rPr>
        <w:t xml:space="preserve"> version 6 or later.</w:t>
      </w:r>
    </w:p>
    <w:p w14:paraId="19518D15" w14:textId="77777777" w:rsidR="00D3094C" w:rsidRPr="004B220F" w:rsidRDefault="00D3094C" w:rsidP="00BC5581">
      <w:pPr>
        <w:widowControl w:val="0"/>
        <w:spacing w:after="0"/>
        <w:rPr>
          <w:rFonts w:ascii="FuturaTMedRo1" w:hAnsi="FuturaTMedRo1"/>
        </w:rPr>
      </w:pPr>
    </w:p>
    <w:p w14:paraId="689E1B18" w14:textId="77777777" w:rsidR="00142E81" w:rsidRPr="004B220F" w:rsidRDefault="00D3094C" w:rsidP="00BC5581">
      <w:pPr>
        <w:pStyle w:val="ListParagraph"/>
        <w:rPr>
          <w:rFonts w:ascii="FuturaTMedRo1" w:hAnsi="FuturaTMedRo1"/>
        </w:rPr>
      </w:pPr>
      <w:r w:rsidRPr="004B220F">
        <w:rPr>
          <w:rFonts w:ascii="FuturaTMedRo1" w:hAnsi="FuturaTMedRo1"/>
        </w:rPr>
        <w:t>File name must be in this format:</w:t>
      </w:r>
    </w:p>
    <w:p w14:paraId="3D5E8017" w14:textId="77777777" w:rsidR="00D00D19" w:rsidRPr="004B220F" w:rsidRDefault="00D00D19" w:rsidP="00BC5581">
      <w:pPr>
        <w:spacing w:after="0"/>
        <w:rPr>
          <w:rFonts w:ascii="FuturaTMedRo1" w:hAnsi="FuturaTMedRo1"/>
        </w:rPr>
      </w:pPr>
    </w:p>
    <w:p w14:paraId="0026BF6E" w14:textId="77777777" w:rsidR="00BD382C" w:rsidRPr="004B220F" w:rsidRDefault="00BD382C" w:rsidP="00BC5581">
      <w:pPr>
        <w:widowControl w:val="0"/>
        <w:spacing w:after="0"/>
        <w:rPr>
          <w:rFonts w:ascii="FuturaTMedRo1" w:hAnsi="FuturaTMedRo1"/>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##-moduleName</w:t>
      </w:r>
      <w:r w:rsidRPr="004B220F">
        <w:rPr>
          <w:rFonts w:ascii="FuturaTMedRo1" w:hAnsi="FuturaTMedRo1" w:cs="Times"/>
          <w:b/>
          <w:bCs/>
          <w:sz w:val="22"/>
          <w:szCs w:val="22"/>
        </w:rPr>
        <w:t>-v03(</w:t>
      </w:r>
      <w:r w:rsidRPr="004B220F">
        <w:rPr>
          <w:rFonts w:ascii="FuturaTMedRo1" w:hAnsi="FuturaTMedRo1" w:cs="Times"/>
          <w:b/>
          <w:bCs/>
          <w:i/>
          <w:iCs/>
          <w:sz w:val="22"/>
          <w:szCs w:val="22"/>
        </w:rPr>
        <w:t>#_#x</w:t>
      </w:r>
      <w:r w:rsidRPr="004B220F">
        <w:rPr>
          <w:rFonts w:ascii="FuturaTMedRo1" w:hAnsi="FuturaTMedRo1" w:cs="Times"/>
          <w:b/>
          <w:bCs/>
          <w:sz w:val="22"/>
          <w:szCs w:val="22"/>
        </w:rPr>
        <w:t>).</w:t>
      </w:r>
      <w:proofErr w:type="spellStart"/>
      <w:r w:rsidRPr="004B220F">
        <w:rPr>
          <w:rFonts w:ascii="FuturaTMedRo1" w:hAnsi="FuturaTMedRo1" w:cs="Times"/>
          <w:b/>
          <w:bCs/>
          <w:sz w:val="22"/>
          <w:szCs w:val="22"/>
        </w:rPr>
        <w:t>sch</w:t>
      </w:r>
      <w:proofErr w:type="spellEnd"/>
    </w:p>
    <w:p w14:paraId="698A9BE0"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p>
    <w:p w14:paraId="058AD412"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                    |     (</w:t>
      </w:r>
      <w:r w:rsidRPr="004B220F">
        <w:rPr>
          <w:rFonts w:ascii="FuturaTMedRo1" w:hAnsi="FuturaTMedRo1" w:cs="Times"/>
          <w:b/>
          <w:bCs/>
          <w:i/>
          <w:iCs/>
          <w:sz w:val="22"/>
          <w:szCs w:val="22"/>
        </w:rPr>
        <w:t>#_#x</w:t>
      </w:r>
      <w:r w:rsidRPr="004B220F">
        <w:rPr>
          <w:rFonts w:ascii="FuturaTMedRo1" w:hAnsi="FuturaTMedRo1" w:cs="Times"/>
          <w:b/>
          <w:bCs/>
          <w:sz w:val="22"/>
          <w:szCs w:val="22"/>
        </w:rPr>
        <w:t>)</w:t>
      </w:r>
      <w:r w:rsidRPr="004B220F">
        <w:rPr>
          <w:rFonts w:ascii="FuturaTMedRo1" w:hAnsi="FuturaTMedRo1" w:cs="Times"/>
          <w:sz w:val="22"/>
          <w:szCs w:val="22"/>
        </w:rPr>
        <w:t xml:space="preserve"> =</w:t>
      </w:r>
    </w:p>
    <w:p w14:paraId="39F6636C" w14:textId="77777777" w:rsidR="00BD382C" w:rsidRPr="004B220F" w:rsidRDefault="00BD382C" w:rsidP="00BC5581">
      <w:pPr>
        <w:widowControl w:val="0"/>
        <w:spacing w:after="0"/>
        <w:rPr>
          <w:rFonts w:ascii="FuturaTMedRo1" w:hAnsi="FuturaTMedRo1" w:cs="Times"/>
          <w:b/>
          <w:bC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first digit: schematic revision</w:t>
      </w:r>
      <w:r w:rsidRPr="004B220F">
        <w:rPr>
          <w:rFonts w:ascii="FuturaTMedRo1" w:hAnsi="FuturaTMedRo1" w:cs="Times"/>
          <w:b/>
          <w:bCs/>
          <w:sz w:val="22"/>
          <w:szCs w:val="22"/>
        </w:rPr>
        <w:t xml:space="preserve"> </w:t>
      </w:r>
      <w:r w:rsidRPr="004B220F">
        <w:rPr>
          <w:rFonts w:ascii="FuturaTMedRo1" w:hAnsi="FuturaTMedRo1" w:cs="Times"/>
          <w:sz w:val="22"/>
          <w:szCs w:val="22"/>
        </w:rPr>
        <w:t>number</w:t>
      </w:r>
    </w:p>
    <w:p w14:paraId="3C50F882"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second digit: PCB revision number</w:t>
      </w:r>
    </w:p>
    <w:p w14:paraId="095A57A4"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the “x” connotes that the design is in progress and </w:t>
      </w:r>
    </w:p>
    <w:p w14:paraId="69E0DBD5" w14:textId="77777777" w:rsidR="00BD382C" w:rsidRPr="004B220F" w:rsidRDefault="00BD382C" w:rsidP="00BC5581">
      <w:pPr>
        <w:widowControl w:val="0"/>
        <w:spacing w:after="0"/>
        <w:rPr>
          <w:rFonts w:ascii="FuturaTMedRo1" w:hAnsi="FuturaTMedRo1"/>
          <w:sz w:val="22"/>
          <w:szCs w:val="22"/>
        </w:rPr>
      </w:pPr>
      <w:r w:rsidRPr="004B220F">
        <w:rPr>
          <w:rFonts w:ascii="FuturaTMedRo1" w:hAnsi="FuturaTMedRo1" w:cs="Times"/>
          <w:b/>
          <w:bCs/>
          <w:sz w:val="22"/>
          <w:szCs w:val="22"/>
        </w:rPr>
        <w:t xml:space="preserve">|                       |                    |     </w:t>
      </w:r>
      <w:r w:rsidRPr="004B220F">
        <w:rPr>
          <w:rFonts w:ascii="FuturaTMedRo1" w:hAnsi="FuturaTMedRo1" w:cs="Times"/>
          <w:sz w:val="22"/>
          <w:szCs w:val="22"/>
        </w:rPr>
        <w:t xml:space="preserve">has not been released for </w:t>
      </w:r>
      <w:r w:rsidRPr="004B220F">
        <w:rPr>
          <w:rFonts w:ascii="FuturaTMedRo1" w:hAnsi="FuturaTMedRo1" w:cs="Times"/>
          <w:sz w:val="22"/>
          <w:szCs w:val="22"/>
        </w:rPr>
        <w:lastRenderedPageBreak/>
        <w:t>manufacturing.</w:t>
      </w:r>
    </w:p>
    <w:p w14:paraId="725E6F7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                    v03</w:t>
      </w:r>
      <w:r w:rsidRPr="004B220F">
        <w:rPr>
          <w:rFonts w:ascii="FuturaTMedRo1" w:hAnsi="FuturaTMedRo1" w:cs="Times"/>
          <w:sz w:val="22"/>
          <w:szCs w:val="22"/>
        </w:rPr>
        <w:t xml:space="preserve"> = the </w:t>
      </w:r>
      <w:proofErr w:type="spellStart"/>
      <w:r w:rsidRPr="004B220F">
        <w:rPr>
          <w:rFonts w:ascii="FuturaTMedRo1" w:hAnsi="FuturaTMedRo1" w:cs="Times"/>
          <w:sz w:val="22"/>
          <w:szCs w:val="22"/>
        </w:rPr>
        <w:t>littleBits</w:t>
      </w:r>
      <w:proofErr w:type="spellEnd"/>
      <w:r w:rsidRPr="004B220F">
        <w:rPr>
          <w:rFonts w:ascii="FuturaTMedRo1" w:hAnsi="FuturaTMedRo1" w:cs="Times"/>
          <w:sz w:val="22"/>
          <w:szCs w:val="22"/>
        </w:rPr>
        <w:t xml:space="preserve"> system is version 0.3</w:t>
      </w:r>
    </w:p>
    <w:p w14:paraId="2BE80AF1"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b/>
          <w:bCs/>
          <w:sz w:val="22"/>
          <w:szCs w:val="22"/>
        </w:rPr>
        <w:t xml:space="preserve">|                       </w:t>
      </w:r>
      <w:proofErr w:type="spellStart"/>
      <w:proofErr w:type="gramStart"/>
      <w:r w:rsidRPr="004B220F">
        <w:rPr>
          <w:rFonts w:ascii="FuturaTMedRo1" w:hAnsi="FuturaTMedRo1" w:cs="Times"/>
          <w:b/>
          <w:bCs/>
          <w:i/>
          <w:iCs/>
          <w:sz w:val="22"/>
          <w:szCs w:val="22"/>
        </w:rPr>
        <w:t>moduleName</w:t>
      </w:r>
      <w:proofErr w:type="spellEnd"/>
      <w:proofErr w:type="gramEnd"/>
      <w:r w:rsidRPr="004B220F">
        <w:rPr>
          <w:rFonts w:ascii="FuturaTMedRo1" w:hAnsi="FuturaTMedRo1" w:cs="Times"/>
          <w:sz w:val="22"/>
          <w:szCs w:val="22"/>
        </w:rPr>
        <w:t xml:space="preserve"> = the name of the module</w:t>
      </w:r>
    </w:p>
    <w:p w14:paraId="7FF89531" w14:textId="77777777" w:rsidR="00BD382C" w:rsidRPr="004B220F" w:rsidRDefault="00BD382C" w:rsidP="00BC5581">
      <w:pPr>
        <w:widowControl w:val="0"/>
        <w:spacing w:after="0"/>
        <w:rPr>
          <w:rFonts w:ascii="FuturaTMedRo1" w:hAnsi="FuturaTMedRo1" w:cs="Times"/>
          <w:sz w:val="22"/>
          <w:szCs w:val="22"/>
        </w:rPr>
      </w:pPr>
      <w:proofErr w:type="spellStart"/>
      <w:proofErr w:type="gramStart"/>
      <w:r w:rsidRPr="004B220F">
        <w:rPr>
          <w:rFonts w:ascii="FuturaTMedRo1" w:hAnsi="FuturaTMedRo1" w:cs="Times"/>
          <w:b/>
          <w:bCs/>
          <w:i/>
          <w:iCs/>
          <w:sz w:val="22"/>
          <w:szCs w:val="22"/>
        </w:rPr>
        <w:t>moduleType</w:t>
      </w:r>
      <w:proofErr w:type="spellEnd"/>
      <w:proofErr w:type="gramEnd"/>
      <w:r w:rsidRPr="004B220F">
        <w:rPr>
          <w:rFonts w:ascii="FuturaTMedRo1" w:hAnsi="FuturaTMedRo1" w:cs="Times"/>
          <w:b/>
          <w:bCs/>
          <w:i/>
          <w:iCs/>
          <w:sz w:val="22"/>
          <w:szCs w:val="22"/>
        </w:rPr>
        <w:t>##</w:t>
      </w:r>
      <w:r w:rsidRPr="004B220F">
        <w:rPr>
          <w:rFonts w:ascii="FuturaTMedRo1" w:hAnsi="FuturaTMedRo1" w:cs="Times"/>
          <w:sz w:val="22"/>
          <w:szCs w:val="22"/>
        </w:rPr>
        <w:t xml:space="preserve"> = module type is one of the following: p (power), </w:t>
      </w:r>
      <w:proofErr w:type="spellStart"/>
      <w:r w:rsidRPr="004B220F">
        <w:rPr>
          <w:rFonts w:ascii="FuturaTMedRo1" w:hAnsi="FuturaTMedRo1" w:cs="Times"/>
          <w:sz w:val="22"/>
          <w:szCs w:val="22"/>
        </w:rPr>
        <w:t>i</w:t>
      </w:r>
      <w:proofErr w:type="spellEnd"/>
      <w:r w:rsidRPr="004B220F">
        <w:rPr>
          <w:rFonts w:ascii="FuturaTMedRo1" w:hAnsi="FuturaTMedRo1" w:cs="Times"/>
          <w:sz w:val="22"/>
          <w:szCs w:val="22"/>
        </w:rPr>
        <w:t xml:space="preserve"> </w:t>
      </w:r>
    </w:p>
    <w:p w14:paraId="7E806A3D" w14:textId="77777777" w:rsidR="00BD382C" w:rsidRPr="004B220F" w:rsidRDefault="00BD382C" w:rsidP="00BC5581">
      <w:pPr>
        <w:widowControl w:val="0"/>
        <w:spacing w:after="0"/>
        <w:rPr>
          <w:rFonts w:ascii="FuturaTMedRo1" w:hAnsi="FuturaTMedRo1" w:cs="Times"/>
          <w:sz w:val="22"/>
          <w:szCs w:val="22"/>
        </w:rPr>
      </w:pPr>
      <w:r w:rsidRPr="004B220F">
        <w:rPr>
          <w:rFonts w:ascii="FuturaTMedRo1" w:hAnsi="FuturaTMedRo1" w:cs="Times"/>
          <w:sz w:val="22"/>
          <w:szCs w:val="22"/>
        </w:rPr>
        <w:t>(</w:t>
      </w:r>
      <w:proofErr w:type="gramStart"/>
      <w:r w:rsidRPr="004B220F">
        <w:rPr>
          <w:rFonts w:ascii="FuturaTMedRo1" w:hAnsi="FuturaTMedRo1" w:cs="Times"/>
          <w:sz w:val="22"/>
          <w:szCs w:val="22"/>
        </w:rPr>
        <w:t>input</w:t>
      </w:r>
      <w:proofErr w:type="gramEnd"/>
      <w:r w:rsidRPr="004B220F">
        <w:rPr>
          <w:rFonts w:ascii="FuturaTMedRo1" w:hAnsi="FuturaTMedRo1" w:cs="Times"/>
          <w:sz w:val="22"/>
          <w:szCs w:val="22"/>
        </w:rPr>
        <w:t>), o (output), or w (wire), followed by a one or 2-digit number.</w:t>
      </w:r>
    </w:p>
    <w:p w14:paraId="437E1766" w14:textId="77777777" w:rsidR="005559D8" w:rsidRPr="004B220F" w:rsidRDefault="005559D8" w:rsidP="00BC5581">
      <w:pPr>
        <w:widowControl w:val="0"/>
        <w:spacing w:after="0"/>
        <w:rPr>
          <w:rFonts w:ascii="FuturaTMedRo1" w:hAnsi="FuturaTMedRo1"/>
        </w:rPr>
      </w:pPr>
    </w:p>
    <w:p w14:paraId="6E1332EE" w14:textId="4F1A6AC0" w:rsidR="005559D8" w:rsidRPr="004B220F" w:rsidRDefault="005559D8" w:rsidP="00BC5581">
      <w:pPr>
        <w:pStyle w:val="ListParagraph"/>
        <w:rPr>
          <w:rFonts w:ascii="FuturaTMedRo1" w:hAnsi="FuturaTMedRo1"/>
        </w:rPr>
      </w:pPr>
      <w:r w:rsidRPr="004B220F">
        <w:rPr>
          <w:rFonts w:ascii="FuturaTMedRo1" w:hAnsi="FuturaTMedRo1"/>
          <w:bCs/>
        </w:rPr>
        <w:t xml:space="preserve">The </w:t>
      </w:r>
      <w:proofErr w:type="spellStart"/>
      <w:r w:rsidRPr="004B220F">
        <w:rPr>
          <w:rFonts w:ascii="FuturaTMedRo1" w:hAnsi="FuturaTMedRo1"/>
          <w:b/>
          <w:bCs/>
          <w:i/>
        </w:rPr>
        <w:t>moduleName</w:t>
      </w:r>
      <w:proofErr w:type="spellEnd"/>
      <w:r w:rsidRPr="004B220F">
        <w:rPr>
          <w:rFonts w:ascii="FuturaTMedRo1" w:hAnsi="FuturaTMedRo1"/>
          <w:bCs/>
        </w:rPr>
        <w:t xml:space="preserve"> and the number following </w:t>
      </w:r>
      <w:proofErr w:type="spellStart"/>
      <w:r w:rsidRPr="004B220F">
        <w:rPr>
          <w:rFonts w:ascii="FuturaTMedRo1" w:hAnsi="FuturaTMedRo1"/>
          <w:b/>
          <w:bCs/>
          <w:i/>
        </w:rPr>
        <w:t>moduleType</w:t>
      </w:r>
      <w:proofErr w:type="spellEnd"/>
      <w:r w:rsidRPr="004B220F">
        <w:rPr>
          <w:rFonts w:ascii="FuturaTMedRo1" w:hAnsi="FuturaTMedRo1"/>
          <w:bCs/>
        </w:rPr>
        <w:t xml:space="preserve"> will be provided by LB.</w:t>
      </w:r>
    </w:p>
    <w:p w14:paraId="49692A8C" w14:textId="4C8038E3" w:rsidR="005559D8" w:rsidRPr="004B220F" w:rsidRDefault="005559D8" w:rsidP="00BC5581">
      <w:pPr>
        <w:pStyle w:val="ListParagraph"/>
        <w:numPr>
          <w:ilvl w:val="0"/>
          <w:numId w:val="0"/>
        </w:numPr>
        <w:ind w:left="1440"/>
        <w:rPr>
          <w:rFonts w:ascii="FuturaTMedRo1" w:hAnsi="FuturaTMedRo1"/>
        </w:rPr>
      </w:pPr>
    </w:p>
    <w:p w14:paraId="0349B3E3" w14:textId="77777777" w:rsidR="00565192" w:rsidRPr="004B220F" w:rsidRDefault="00746896" w:rsidP="00BC5581">
      <w:pPr>
        <w:pStyle w:val="ListParagraph"/>
        <w:rPr>
          <w:rFonts w:ascii="FuturaTMedRo1" w:hAnsi="FuturaTMedRo1"/>
        </w:rPr>
      </w:pPr>
      <w:r w:rsidRPr="004B220F">
        <w:rPr>
          <w:rFonts w:ascii="FuturaTMedRo1" w:hAnsi="FuturaTMedRo1"/>
        </w:rPr>
        <w:t xml:space="preserve">Set the </w:t>
      </w:r>
      <w:r w:rsidR="00142E81" w:rsidRPr="004B220F">
        <w:rPr>
          <w:rFonts w:ascii="FuturaTMedRo1" w:hAnsi="FuturaTMedRo1"/>
        </w:rPr>
        <w:t xml:space="preserve">PCB layout primary grid to 0.05mm. </w:t>
      </w:r>
      <w:r w:rsidRPr="004B220F">
        <w:rPr>
          <w:rFonts w:ascii="FuturaTMedRo1" w:hAnsi="FuturaTMedRo1"/>
        </w:rPr>
        <w:t>Set t</w:t>
      </w:r>
      <w:r w:rsidR="00142E81" w:rsidRPr="004B220F">
        <w:rPr>
          <w:rFonts w:ascii="FuturaTMedRo1" w:hAnsi="FuturaTMedRo1"/>
        </w:rPr>
        <w:t>he alternate grid to 0.01mm.</w:t>
      </w:r>
    </w:p>
    <w:p w14:paraId="3D86B5E0" w14:textId="77777777" w:rsidR="00A36D0D" w:rsidRPr="004B220F" w:rsidRDefault="00A36D0D" w:rsidP="00BC5581">
      <w:pPr>
        <w:pStyle w:val="ListParagraph"/>
        <w:numPr>
          <w:ilvl w:val="0"/>
          <w:numId w:val="0"/>
        </w:numPr>
        <w:ind w:left="1440"/>
        <w:rPr>
          <w:rFonts w:ascii="FuturaTMedRo1" w:hAnsi="FuturaTMedRo1"/>
        </w:rPr>
      </w:pPr>
    </w:p>
    <w:p w14:paraId="73FC24DF" w14:textId="6D0519A3" w:rsidR="00565192" w:rsidRPr="004B220F" w:rsidRDefault="00142E81" w:rsidP="00BC5581">
      <w:pPr>
        <w:pStyle w:val="ListParagraph"/>
        <w:rPr>
          <w:rFonts w:ascii="FuturaTMedRo1" w:hAnsi="FuturaTMedRo1"/>
        </w:rPr>
      </w:pPr>
      <w:r w:rsidRPr="004B220F">
        <w:rPr>
          <w:rFonts w:ascii="FuturaTMedRo1" w:hAnsi="FuturaTMedRo1"/>
          <w:bCs/>
        </w:rPr>
        <w:t>The .</w:t>
      </w:r>
      <w:proofErr w:type="spellStart"/>
      <w:r w:rsidRPr="004B220F">
        <w:rPr>
          <w:rFonts w:ascii="FuturaTMedRo1" w:hAnsi="FuturaTMedRo1"/>
          <w:bCs/>
        </w:rPr>
        <w:t>brd</w:t>
      </w:r>
      <w:proofErr w:type="spellEnd"/>
      <w:r w:rsidRPr="004B220F">
        <w:rPr>
          <w:rFonts w:ascii="FuturaTMedRo1" w:hAnsi="FuturaTMedRo1"/>
          <w:bCs/>
        </w:rPr>
        <w:t xml:space="preserve"> file must be generated from the .</w:t>
      </w:r>
      <w:proofErr w:type="spellStart"/>
      <w:r w:rsidRPr="004B220F">
        <w:rPr>
          <w:rFonts w:ascii="FuturaTMedRo1" w:hAnsi="FuturaTMedRo1"/>
          <w:bCs/>
        </w:rPr>
        <w:t>sch</w:t>
      </w:r>
      <w:proofErr w:type="spellEnd"/>
      <w:r w:rsidRPr="004B220F">
        <w:rPr>
          <w:rFonts w:ascii="FuturaTMedRo1" w:hAnsi="FuturaTMedRo1"/>
          <w:bCs/>
        </w:rPr>
        <w:t xml:space="preserve"> file, by using the FILE&gt;SWITCH TO BOARD menu command in the schematic editor.</w:t>
      </w:r>
    </w:p>
    <w:p w14:paraId="2B1F6F55" w14:textId="77777777" w:rsidR="00142E81" w:rsidRPr="004B220F" w:rsidDel="00142E81" w:rsidRDefault="00142E81" w:rsidP="00BC5581">
      <w:pPr>
        <w:widowControl w:val="0"/>
        <w:spacing w:after="0"/>
        <w:rPr>
          <w:rFonts w:ascii="FuturaTMedRo1" w:hAnsi="FuturaTMedRo1"/>
        </w:rPr>
      </w:pPr>
    </w:p>
    <w:p w14:paraId="6FFECE24" w14:textId="772BAD68" w:rsidR="00565192" w:rsidRPr="004B220F" w:rsidRDefault="00D3094C" w:rsidP="00BC5581">
      <w:pPr>
        <w:pStyle w:val="ListParagraph"/>
        <w:rPr>
          <w:rFonts w:ascii="FuturaTMedRo1" w:hAnsi="FuturaTMedRo1"/>
        </w:rPr>
      </w:pPr>
      <w:r w:rsidRPr="004B220F">
        <w:rPr>
          <w:rFonts w:ascii="FuturaTMedRo1" w:hAnsi="FuturaTMedRo1"/>
          <w:bCs/>
        </w:rPr>
        <w:t xml:space="preserve">The origin of the FRAME-LETTER package must be set </w:t>
      </w:r>
      <w:r w:rsidRPr="004B220F">
        <w:rPr>
          <w:rFonts w:ascii="FuturaTMedRo1" w:hAnsi="FuturaTMedRo1"/>
        </w:rPr>
        <w:t>to</w:t>
      </w:r>
      <w:r w:rsidRPr="004B220F">
        <w:rPr>
          <w:rFonts w:ascii="FuturaTMedRo1" w:hAnsi="FuturaTMedRo1"/>
          <w:bCs/>
        </w:rPr>
        <w:t xml:space="preserve"> coordinates (0,</w:t>
      </w:r>
      <w:r w:rsidR="00B1380D" w:rsidRPr="004B220F">
        <w:rPr>
          <w:rFonts w:ascii="FuturaTMedRo1" w:hAnsi="FuturaTMedRo1"/>
          <w:bCs/>
        </w:rPr>
        <w:t xml:space="preserve"> </w:t>
      </w:r>
      <w:r w:rsidRPr="004B220F">
        <w:rPr>
          <w:rFonts w:ascii="FuturaTMedRo1" w:hAnsi="FuturaTMedRo1"/>
          <w:bCs/>
        </w:rPr>
        <w:t>0).  All the other parts of the design must be placed within the bounds of this frame.</w:t>
      </w:r>
    </w:p>
    <w:p w14:paraId="1D37391C" w14:textId="77777777" w:rsidR="00142E81" w:rsidRPr="004B220F" w:rsidDel="00142E81" w:rsidRDefault="00142E81" w:rsidP="00BC5581">
      <w:pPr>
        <w:widowControl w:val="0"/>
        <w:spacing w:after="0"/>
        <w:rPr>
          <w:rFonts w:ascii="FuturaTMedRo1" w:hAnsi="FuturaTMedRo1"/>
        </w:rPr>
      </w:pPr>
    </w:p>
    <w:p w14:paraId="6A96AEBA" w14:textId="2CC5AE91" w:rsidR="00565192" w:rsidRPr="004B220F" w:rsidRDefault="00D3094C" w:rsidP="00BC5581">
      <w:pPr>
        <w:pStyle w:val="ListParagraph"/>
        <w:rPr>
          <w:rFonts w:ascii="FuturaTMedRo1" w:hAnsi="FuturaTMedRo1"/>
        </w:rPr>
      </w:pPr>
      <w:r w:rsidRPr="004B220F">
        <w:rPr>
          <w:rFonts w:ascii="FuturaTMedRo1" w:hAnsi="FuturaTMedRo1"/>
        </w:rPr>
        <w:t xml:space="preserve">The board outline </w:t>
      </w:r>
      <w:r w:rsidR="00746896" w:rsidRPr="004B220F">
        <w:rPr>
          <w:rFonts w:ascii="FuturaTMedRo1" w:hAnsi="FuturaTMedRo1"/>
        </w:rPr>
        <w:t>and t</w:t>
      </w:r>
      <w:r w:rsidRPr="004B220F">
        <w:rPr>
          <w:rFonts w:ascii="FuturaTMedRo1" w:hAnsi="FuturaTMedRo1"/>
        </w:rPr>
        <w:t>he dimension layer must not be altered.</w:t>
      </w:r>
    </w:p>
    <w:p w14:paraId="31BA0152" w14:textId="77777777" w:rsidR="00142E81" w:rsidRPr="004B220F" w:rsidDel="00142E81" w:rsidRDefault="00142E81" w:rsidP="00BC5581">
      <w:pPr>
        <w:widowControl w:val="0"/>
        <w:spacing w:after="0"/>
        <w:rPr>
          <w:rFonts w:ascii="FuturaTMedRo1" w:hAnsi="FuturaTMedRo1"/>
        </w:rPr>
      </w:pPr>
    </w:p>
    <w:p w14:paraId="47D161E8" w14:textId="7DC4477F" w:rsidR="00142E81" w:rsidRPr="004B220F" w:rsidRDefault="00D3094C" w:rsidP="00BC5581">
      <w:pPr>
        <w:pStyle w:val="ListParagraph"/>
        <w:rPr>
          <w:rFonts w:ascii="FuturaTMedRo1" w:hAnsi="FuturaTMedRo1"/>
        </w:rPr>
      </w:pPr>
      <w:r w:rsidRPr="004B220F">
        <w:rPr>
          <w:rFonts w:ascii="FuturaTMedRo1" w:hAnsi="FuturaTMedRo1"/>
        </w:rPr>
        <w:t xml:space="preserve">All packages used must be from the </w:t>
      </w:r>
      <w:r w:rsidR="002E47CF" w:rsidRPr="004B220F">
        <w:rPr>
          <w:rFonts w:ascii="FuturaTMedRo1" w:hAnsi="FuturaTMedRo1"/>
          <w:bCs/>
        </w:rPr>
        <w:t>LITTLEBITS1</w:t>
      </w:r>
      <w:r w:rsidR="007035FE">
        <w:rPr>
          <w:rFonts w:ascii="FuturaTMedRo1" w:hAnsi="FuturaTMedRo1"/>
          <w:bCs/>
        </w:rPr>
        <w:t>40915</w:t>
      </w:r>
      <w:r w:rsidR="002E47CF" w:rsidRPr="004B220F">
        <w:rPr>
          <w:rFonts w:ascii="FuturaTMedRo1" w:hAnsi="FuturaTMedRo1"/>
          <w:bCs/>
        </w:rPr>
        <w:t>.lbr</w:t>
      </w:r>
      <w:r w:rsidR="002E47CF" w:rsidRPr="004B220F">
        <w:rPr>
          <w:rFonts w:ascii="FuturaTMedRo1" w:hAnsi="FuturaTMedRo1"/>
        </w:rPr>
        <w:t xml:space="preserve"> </w:t>
      </w:r>
      <w:proofErr w:type="spellStart"/>
      <w:r w:rsidRPr="004B220F">
        <w:rPr>
          <w:rFonts w:ascii="FuturaTMedRo1" w:hAnsi="FuturaTMedRo1"/>
        </w:rPr>
        <w:t>littleBits</w:t>
      </w:r>
      <w:proofErr w:type="spellEnd"/>
      <w:r w:rsidRPr="004B220F">
        <w:rPr>
          <w:rFonts w:ascii="FuturaTMedRo1" w:hAnsi="FuturaTMedRo1"/>
        </w:rPr>
        <w:t xml:space="preserve"> Eagle library. If specific device does not exist it must be created and verified by </w:t>
      </w:r>
      <w:proofErr w:type="spellStart"/>
      <w:r w:rsidRPr="004B220F">
        <w:rPr>
          <w:rFonts w:ascii="FuturaTMedRo1" w:hAnsi="FuturaTMedRo1"/>
        </w:rPr>
        <w:t>littleBits</w:t>
      </w:r>
      <w:proofErr w:type="spellEnd"/>
      <w:r w:rsidRPr="004B220F">
        <w:rPr>
          <w:rFonts w:ascii="FuturaTMedRo1" w:hAnsi="FuturaTMedRo1"/>
        </w:rPr>
        <w:t>.</w:t>
      </w:r>
    </w:p>
    <w:p w14:paraId="46A5E72F" w14:textId="77777777" w:rsidR="00A36D0D" w:rsidRPr="004B220F" w:rsidRDefault="00A36D0D" w:rsidP="00BC5581">
      <w:pPr>
        <w:widowControl w:val="0"/>
        <w:spacing w:after="0"/>
        <w:rPr>
          <w:rFonts w:ascii="FuturaTMedRo1" w:hAnsi="FuturaTMedRo1"/>
        </w:rPr>
      </w:pPr>
    </w:p>
    <w:p w14:paraId="65A2D11C" w14:textId="3F6BA8FC" w:rsidR="00565192" w:rsidRPr="004B220F" w:rsidRDefault="00D3094C" w:rsidP="00BC5581">
      <w:pPr>
        <w:pStyle w:val="ListParagraph"/>
        <w:rPr>
          <w:rFonts w:ascii="FuturaTMedRo1" w:hAnsi="FuturaTMedRo1"/>
        </w:rPr>
      </w:pPr>
      <w:r w:rsidRPr="004B220F">
        <w:rPr>
          <w:rFonts w:ascii="FuturaTMedRo1" w:hAnsi="FuturaTMedRo1"/>
        </w:rPr>
        <w:t>Minimum track width shall be 0.008 inches (0.2032mm).</w:t>
      </w:r>
      <w:r w:rsidR="005D7EAE" w:rsidRPr="004B220F">
        <w:rPr>
          <w:rFonts w:ascii="FuturaTMedRo1" w:hAnsi="FuturaTMedRo1"/>
        </w:rPr>
        <w:t xml:space="preserve">  The default width is 0.016 inches (0.4064mm).  The default width should </w:t>
      </w:r>
      <w:r w:rsidR="00804203" w:rsidRPr="004B220F">
        <w:rPr>
          <w:rFonts w:ascii="FuturaTMedRo1" w:hAnsi="FuturaTMedRo1"/>
        </w:rPr>
        <w:t xml:space="preserve">generally </w:t>
      </w:r>
      <w:r w:rsidR="005D7EAE" w:rsidRPr="004B220F">
        <w:rPr>
          <w:rFonts w:ascii="FuturaTMedRo1" w:hAnsi="FuturaTMedRo1"/>
        </w:rPr>
        <w:t>be used when possible.</w:t>
      </w:r>
      <w:r w:rsidR="003D1F1E" w:rsidRPr="004B220F">
        <w:rPr>
          <w:rFonts w:ascii="FuturaTMedRo1" w:hAnsi="FuturaTMedRo1"/>
        </w:rPr>
        <w:t xml:space="preserve">  There should also be a 1mm</w:t>
      </w:r>
      <w:r w:rsidR="00804203" w:rsidRPr="004B220F">
        <w:rPr>
          <w:rFonts w:ascii="FuturaTMedRo1" w:hAnsi="FuturaTMedRo1"/>
        </w:rPr>
        <w:t xml:space="preserve"> track from the VCC pin of the input </w:t>
      </w:r>
      <w:proofErr w:type="spellStart"/>
      <w:r w:rsidR="00804203" w:rsidRPr="004B220F">
        <w:rPr>
          <w:rFonts w:ascii="FuturaTMedRo1" w:hAnsi="FuturaTMedRo1"/>
        </w:rPr>
        <w:t>bitSnap</w:t>
      </w:r>
      <w:proofErr w:type="spellEnd"/>
      <w:r w:rsidR="00804203" w:rsidRPr="004B220F">
        <w:rPr>
          <w:rFonts w:ascii="FuturaTMedRo1" w:hAnsi="FuturaTMedRo1"/>
        </w:rPr>
        <w:t xml:space="preserve">(s) to the </w:t>
      </w:r>
      <w:r w:rsidR="00E57F05" w:rsidRPr="004B220F">
        <w:rPr>
          <w:rFonts w:ascii="FuturaTMedRo1" w:hAnsi="FuturaTMedRo1"/>
        </w:rPr>
        <w:t xml:space="preserve">VCC pin of the </w:t>
      </w:r>
      <w:r w:rsidR="00804203" w:rsidRPr="004B220F">
        <w:rPr>
          <w:rFonts w:ascii="FuturaTMedRo1" w:hAnsi="FuturaTMedRo1"/>
        </w:rPr>
        <w:t xml:space="preserve">output </w:t>
      </w:r>
      <w:proofErr w:type="spellStart"/>
      <w:r w:rsidR="00804203" w:rsidRPr="004B220F">
        <w:rPr>
          <w:rFonts w:ascii="FuturaTMedRo1" w:hAnsi="FuturaTMedRo1"/>
        </w:rPr>
        <w:t>bitSnap</w:t>
      </w:r>
      <w:proofErr w:type="spellEnd"/>
      <w:r w:rsidR="00804203" w:rsidRPr="004B220F">
        <w:rPr>
          <w:rFonts w:ascii="FuturaTMedRo1" w:hAnsi="FuturaTMedRo1"/>
        </w:rPr>
        <w:t>(s) as exemplified in the templates.</w:t>
      </w:r>
    </w:p>
    <w:p w14:paraId="323D139D" w14:textId="77777777" w:rsidR="00142E81" w:rsidRPr="004B220F" w:rsidDel="00142E81" w:rsidRDefault="00142E81" w:rsidP="00BC5581">
      <w:pPr>
        <w:widowControl w:val="0"/>
        <w:spacing w:after="0"/>
        <w:ind w:left="1440"/>
        <w:rPr>
          <w:rFonts w:ascii="FuturaTMedRo1" w:hAnsi="FuturaTMedRo1"/>
        </w:rPr>
      </w:pPr>
    </w:p>
    <w:p w14:paraId="6C262BD9" w14:textId="77777777" w:rsidR="00565192" w:rsidRPr="004B220F" w:rsidRDefault="00D3094C" w:rsidP="00BC5581">
      <w:pPr>
        <w:pStyle w:val="ListParagraph"/>
        <w:rPr>
          <w:rFonts w:ascii="FuturaTMedRo1" w:hAnsi="FuturaTMedRo1"/>
        </w:rPr>
      </w:pPr>
      <w:r w:rsidRPr="004B220F">
        <w:rPr>
          <w:rFonts w:ascii="FuturaTMedRo1" w:hAnsi="FuturaTMedRo1"/>
        </w:rPr>
        <w:t>Minimum clearance requirement shall be 0.008 inches (0.2032mm).</w:t>
      </w:r>
    </w:p>
    <w:p w14:paraId="0F6D1E6B" w14:textId="77777777" w:rsidR="00142E81" w:rsidRPr="004B220F" w:rsidRDefault="00142E81" w:rsidP="00BC5581">
      <w:pPr>
        <w:widowControl w:val="0"/>
        <w:spacing w:after="0"/>
        <w:rPr>
          <w:rFonts w:ascii="FuturaTMedRo1" w:hAnsi="FuturaTMedRo1"/>
        </w:rPr>
      </w:pPr>
    </w:p>
    <w:p w14:paraId="6834A8A4" w14:textId="7D6F07D7" w:rsidR="00565192" w:rsidRPr="004B220F" w:rsidRDefault="00D3094C" w:rsidP="00BC5581">
      <w:pPr>
        <w:pStyle w:val="ListParagraph"/>
        <w:rPr>
          <w:rFonts w:ascii="FuturaTMedRo1" w:hAnsi="FuturaTMedRo1"/>
        </w:rPr>
      </w:pPr>
      <w:r w:rsidRPr="004B220F">
        <w:rPr>
          <w:rFonts w:ascii="FuturaTMedRo1" w:hAnsi="FuturaTMedRo1"/>
        </w:rPr>
        <w:t xml:space="preserve">To assure that </w:t>
      </w:r>
      <w:proofErr w:type="spellStart"/>
      <w:r w:rsidRPr="004B220F">
        <w:rPr>
          <w:rFonts w:ascii="FuturaTMedRo1" w:hAnsi="FuturaTMedRo1"/>
        </w:rPr>
        <w:t>vias</w:t>
      </w:r>
      <w:proofErr w:type="spellEnd"/>
      <w:r w:rsidRPr="004B220F">
        <w:rPr>
          <w:rFonts w:ascii="FuturaTMedRo1" w:hAnsi="FuturaTMedRo1"/>
        </w:rPr>
        <w:t xml:space="preserve"> and polygons are rendered properly </w:t>
      </w:r>
      <w:r w:rsidR="00746896" w:rsidRPr="004B220F">
        <w:rPr>
          <w:rFonts w:ascii="FuturaTMedRo1" w:hAnsi="FuturaTMedRo1"/>
        </w:rPr>
        <w:t>the</w:t>
      </w:r>
      <w:r w:rsidRPr="004B220F">
        <w:rPr>
          <w:rFonts w:ascii="FuturaTMedRo1" w:hAnsi="FuturaTMedRo1"/>
        </w:rPr>
        <w:t xml:space="preserve"> </w:t>
      </w:r>
      <w:r w:rsidR="00DC5A0D" w:rsidRPr="004B220F">
        <w:rPr>
          <w:rFonts w:ascii="FuturaTMedRo1" w:hAnsi="FuturaTMedRo1"/>
        </w:rPr>
        <w:t>Design Rules File</w:t>
      </w:r>
      <w:r w:rsidR="00DC5A0D" w:rsidRPr="004B220F">
        <w:rPr>
          <w:rFonts w:ascii="FuturaTMedRo1" w:hAnsi="FuturaTMedRo1"/>
          <w:bCs/>
        </w:rPr>
        <w:t xml:space="preserve"> listed in the Preparations section (4.0.0)</w:t>
      </w:r>
      <w:r w:rsidR="00746896" w:rsidRPr="004B220F">
        <w:rPr>
          <w:rFonts w:ascii="FuturaTMedRo1" w:hAnsi="FuturaTMedRo1"/>
          <w:bCs/>
        </w:rPr>
        <w:t xml:space="preserve"> </w:t>
      </w:r>
      <w:r w:rsidR="00DC5A0D" w:rsidRPr="004B220F">
        <w:rPr>
          <w:rFonts w:ascii="FuturaTMedRo1" w:hAnsi="FuturaTMedRo1"/>
          <w:bCs/>
        </w:rPr>
        <w:t xml:space="preserve">should be </w:t>
      </w:r>
      <w:r w:rsidR="00746896" w:rsidRPr="004B220F">
        <w:rPr>
          <w:rFonts w:ascii="FuturaTMedRo1" w:hAnsi="FuturaTMedRo1"/>
          <w:bCs/>
        </w:rPr>
        <w:t>loaded</w:t>
      </w:r>
      <w:r w:rsidRPr="004B220F">
        <w:rPr>
          <w:rFonts w:ascii="FuturaTMedRo1" w:hAnsi="FuturaTMedRo1"/>
          <w:bCs/>
        </w:rPr>
        <w:t xml:space="preserve"> and </w:t>
      </w:r>
      <w:r w:rsidR="00746896" w:rsidRPr="004B220F">
        <w:rPr>
          <w:rFonts w:ascii="FuturaTMedRo1" w:hAnsi="FuturaTMedRo1"/>
          <w:bCs/>
        </w:rPr>
        <w:t xml:space="preserve">an initial check run before the PCB is routed. If this is not completed, </w:t>
      </w:r>
      <w:proofErr w:type="spellStart"/>
      <w:r w:rsidR="00746896" w:rsidRPr="004B220F">
        <w:rPr>
          <w:rFonts w:ascii="FuturaTMedRo1" w:hAnsi="FuturaTMedRo1"/>
          <w:bCs/>
        </w:rPr>
        <w:t>EagleCAD</w:t>
      </w:r>
      <w:proofErr w:type="spellEnd"/>
      <w:r w:rsidR="00746896" w:rsidRPr="004B220F">
        <w:rPr>
          <w:rFonts w:ascii="FuturaTMedRo1" w:hAnsi="FuturaTMedRo1"/>
          <w:bCs/>
        </w:rPr>
        <w:t xml:space="preserve"> will </w:t>
      </w:r>
      <w:r w:rsidRPr="004B220F">
        <w:rPr>
          <w:rFonts w:ascii="FuturaTMedRo1" w:hAnsi="FuturaTMedRo1"/>
          <w:bCs/>
        </w:rPr>
        <w:t>follow its default design rules</w:t>
      </w:r>
      <w:r w:rsidR="00746896" w:rsidRPr="004B220F">
        <w:rPr>
          <w:rFonts w:ascii="FuturaTMedRo1" w:hAnsi="FuturaTMedRo1"/>
          <w:bCs/>
        </w:rPr>
        <w:t xml:space="preserve"> and can create problems later on in the design process.</w:t>
      </w:r>
    </w:p>
    <w:p w14:paraId="47367724" w14:textId="77777777" w:rsidR="00142E81" w:rsidRPr="004B220F" w:rsidDel="00142E81" w:rsidRDefault="00142E81" w:rsidP="00BC5581">
      <w:pPr>
        <w:widowControl w:val="0"/>
        <w:spacing w:after="0"/>
        <w:rPr>
          <w:rFonts w:ascii="FuturaTMedRo1" w:hAnsi="FuturaTMedRo1"/>
        </w:rPr>
      </w:pPr>
    </w:p>
    <w:p w14:paraId="0F857892" w14:textId="77777777" w:rsidR="00FE27EB" w:rsidRPr="004B220F" w:rsidRDefault="00D3094C" w:rsidP="00BC5581">
      <w:pPr>
        <w:pStyle w:val="Heading3"/>
        <w:spacing w:after="0"/>
        <w:rPr>
          <w:rFonts w:ascii="FuturaTMedRo1" w:hAnsi="FuturaTMedRo1"/>
        </w:rPr>
      </w:pPr>
      <w:bookmarkStart w:id="11" w:name="_Toc230761512"/>
      <w:r w:rsidRPr="004B220F">
        <w:rPr>
          <w:rFonts w:ascii="FuturaTMedRo1" w:hAnsi="FuturaTMedRo1"/>
        </w:rPr>
        <w:t>Component Choice and Placement</w:t>
      </w:r>
      <w:bookmarkEnd w:id="11"/>
    </w:p>
    <w:p w14:paraId="77C6CE7B" w14:textId="525A582F" w:rsidR="00B86D6F" w:rsidRPr="004B220F" w:rsidRDefault="00931E04" w:rsidP="00BC5581">
      <w:pPr>
        <w:pStyle w:val="ListParagraph"/>
        <w:numPr>
          <w:ilvl w:val="3"/>
          <w:numId w:val="24"/>
        </w:numPr>
        <w:rPr>
          <w:rFonts w:ascii="FuturaTMedRo1" w:hAnsi="FuturaTMedRo1"/>
        </w:rPr>
      </w:pPr>
      <w:proofErr w:type="spellStart"/>
      <w:proofErr w:type="gramStart"/>
      <w:r w:rsidRPr="004B220F">
        <w:rPr>
          <w:rFonts w:ascii="FuturaTMedRo1" w:hAnsi="FuturaTMedRo1"/>
        </w:rPr>
        <w:t>bitSnap</w:t>
      </w:r>
      <w:proofErr w:type="spellEnd"/>
      <w:proofErr w:type="gramEnd"/>
      <w:r w:rsidRPr="004B220F">
        <w:rPr>
          <w:rFonts w:ascii="FuturaTMedRo1" w:hAnsi="FuturaTMedRo1"/>
        </w:rPr>
        <w:t xml:space="preserve"> connectors</w:t>
      </w:r>
      <w:r w:rsidR="00B86D6F" w:rsidRPr="004B220F">
        <w:rPr>
          <w:rFonts w:ascii="FuturaTMedRo1" w:hAnsi="FuturaTMedRo1"/>
        </w:rPr>
        <w:t xml:space="preserve"> must not be moved from their original positions in the templates.</w:t>
      </w:r>
    </w:p>
    <w:p w14:paraId="5781870D" w14:textId="11342530" w:rsidR="00B86D6F" w:rsidRPr="004B220F" w:rsidRDefault="00B86D6F" w:rsidP="00BC5581">
      <w:pPr>
        <w:pStyle w:val="ListParagraph"/>
        <w:numPr>
          <w:ilvl w:val="0"/>
          <w:numId w:val="0"/>
        </w:numPr>
        <w:ind w:left="2448"/>
        <w:rPr>
          <w:rFonts w:ascii="FuturaTMedRo1" w:hAnsi="FuturaTMedRo1"/>
        </w:rPr>
      </w:pPr>
    </w:p>
    <w:p w14:paraId="206BF637" w14:textId="68B2F3FB" w:rsidR="00B86D6F" w:rsidRPr="004B220F" w:rsidRDefault="00205EC4" w:rsidP="00BC5581">
      <w:pPr>
        <w:pStyle w:val="ListParagraph"/>
        <w:numPr>
          <w:ilvl w:val="3"/>
          <w:numId w:val="24"/>
        </w:numPr>
        <w:rPr>
          <w:rFonts w:ascii="FuturaTMedRo1" w:hAnsi="FuturaTMedRo1"/>
        </w:rPr>
      </w:pPr>
      <w:r w:rsidRPr="004B220F">
        <w:rPr>
          <w:rFonts w:ascii="FuturaTMedRo1" w:hAnsi="FuturaTMedRo1"/>
        </w:rPr>
        <w:t>All</w:t>
      </w:r>
      <w:r w:rsidR="00B86D6F" w:rsidRPr="004B220F">
        <w:rPr>
          <w:rFonts w:ascii="FuturaTMedRo1" w:hAnsi="FuturaTMedRo1"/>
        </w:rPr>
        <w:t xml:space="preserve"> components</w:t>
      </w:r>
      <w:r w:rsidR="00931E04" w:rsidRPr="004B220F">
        <w:rPr>
          <w:rFonts w:ascii="FuturaTMedRo1" w:hAnsi="FuturaTMedRo1"/>
        </w:rPr>
        <w:t xml:space="preserve"> besides </w:t>
      </w:r>
      <w:proofErr w:type="spellStart"/>
      <w:r w:rsidR="00931E04" w:rsidRPr="004B220F">
        <w:rPr>
          <w:rFonts w:ascii="FuturaTMedRo1" w:hAnsi="FuturaTMedRo1"/>
        </w:rPr>
        <w:t>bitSnap</w:t>
      </w:r>
      <w:proofErr w:type="spellEnd"/>
      <w:r w:rsidR="00931E04" w:rsidRPr="004B220F">
        <w:rPr>
          <w:rFonts w:ascii="FuturaTMedRo1" w:hAnsi="FuturaTMedRo1"/>
        </w:rPr>
        <w:t xml:space="preserve"> connectors</w:t>
      </w:r>
      <w:r w:rsidR="00B86D6F" w:rsidRPr="004B220F">
        <w:rPr>
          <w:rFonts w:ascii="FuturaTMedRo1" w:hAnsi="FuturaTMedRo1"/>
        </w:rPr>
        <w:t xml:space="preserve"> which are </w:t>
      </w:r>
      <w:r w:rsidRPr="004B220F">
        <w:rPr>
          <w:rFonts w:ascii="FuturaTMedRo1" w:hAnsi="FuturaTMedRo1"/>
        </w:rPr>
        <w:t>included</w:t>
      </w:r>
      <w:r w:rsidR="00B86D6F" w:rsidRPr="004B220F">
        <w:rPr>
          <w:rFonts w:ascii="FuturaTMedRo1" w:hAnsi="FuturaTMedRo1"/>
        </w:rPr>
        <w:t xml:space="preserve"> </w:t>
      </w:r>
      <w:r w:rsidR="00875BD6" w:rsidRPr="004B220F">
        <w:rPr>
          <w:rFonts w:ascii="FuturaTMedRo1" w:hAnsi="FuturaTMedRo1"/>
        </w:rPr>
        <w:t>in the templates</w:t>
      </w:r>
      <w:r w:rsidRPr="004B220F">
        <w:rPr>
          <w:rFonts w:ascii="FuturaTMedRo1" w:hAnsi="FuturaTMedRo1"/>
        </w:rPr>
        <w:t xml:space="preserve"> may be mo</w:t>
      </w:r>
      <w:r w:rsidR="00DD33AF" w:rsidRPr="004B220F">
        <w:rPr>
          <w:rFonts w:ascii="FuturaTMedRo1" w:hAnsi="FuturaTMedRo1"/>
        </w:rPr>
        <w:t xml:space="preserve">ved and their traces rerouted </w:t>
      </w:r>
      <w:r w:rsidR="002D7A0D" w:rsidRPr="004B220F">
        <w:rPr>
          <w:rFonts w:ascii="FuturaTMedRo1" w:hAnsi="FuturaTMedRo1"/>
        </w:rPr>
        <w:t>if</w:t>
      </w:r>
      <w:r w:rsidRPr="004B220F">
        <w:rPr>
          <w:rFonts w:ascii="FuturaTMedRo1" w:hAnsi="FuturaTMedRo1"/>
        </w:rPr>
        <w:t xml:space="preserve"> necessary.</w:t>
      </w:r>
    </w:p>
    <w:p w14:paraId="20EC360D" w14:textId="77777777" w:rsidR="00B86D6F" w:rsidRPr="004B220F" w:rsidRDefault="00B86D6F" w:rsidP="00BC5581">
      <w:pPr>
        <w:pStyle w:val="ListParagraph"/>
        <w:numPr>
          <w:ilvl w:val="0"/>
          <w:numId w:val="0"/>
        </w:numPr>
        <w:ind w:left="2448"/>
        <w:rPr>
          <w:rFonts w:ascii="FuturaTMedRo1" w:hAnsi="FuturaTMedRo1"/>
        </w:rPr>
      </w:pPr>
    </w:p>
    <w:p w14:paraId="0E6F406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Resistors, capacitors, inductors, and other 2-lead passives should be SMD0603 chip devices unless design requirements do not allow it.</w:t>
      </w:r>
    </w:p>
    <w:p w14:paraId="152E31FF" w14:textId="77777777" w:rsidR="002F7F6F" w:rsidRPr="004B220F" w:rsidRDefault="002F7F6F" w:rsidP="00BC5581">
      <w:pPr>
        <w:pStyle w:val="ListParagraph"/>
        <w:numPr>
          <w:ilvl w:val="0"/>
          <w:numId w:val="0"/>
        </w:numPr>
        <w:ind w:left="2448"/>
        <w:rPr>
          <w:rFonts w:ascii="FuturaTMedRo1" w:hAnsi="FuturaTMedRo1"/>
        </w:rPr>
      </w:pPr>
    </w:p>
    <w:p w14:paraId="5D05535A"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BGA packages are not allowed</w:t>
      </w:r>
      <w:r w:rsidR="00746896" w:rsidRPr="004B220F">
        <w:rPr>
          <w:rFonts w:ascii="FuturaTMedRo1" w:hAnsi="FuturaTMedRo1"/>
        </w:rPr>
        <w:t xml:space="preserve">; QFNs are acceptable but LB recommends SOICs as they are easier to work with. </w:t>
      </w:r>
      <w:r w:rsidRPr="004B220F">
        <w:rPr>
          <w:rFonts w:ascii="FuturaTMedRo1" w:hAnsi="FuturaTMedRo1"/>
        </w:rPr>
        <w:t xml:space="preserve">IC packages should be as small as necessary, but no smaller. Use good judgment, and consult </w:t>
      </w:r>
      <w:proofErr w:type="spellStart"/>
      <w:r w:rsidRPr="004B220F">
        <w:rPr>
          <w:rFonts w:ascii="FuturaTMedRo1" w:hAnsi="FuturaTMedRo1"/>
        </w:rPr>
        <w:t>littleBits</w:t>
      </w:r>
      <w:proofErr w:type="spellEnd"/>
      <w:r w:rsidRPr="004B220F">
        <w:rPr>
          <w:rFonts w:ascii="FuturaTMedRo1" w:hAnsi="FuturaTMedRo1"/>
        </w:rPr>
        <w:t xml:space="preserve"> </w:t>
      </w:r>
      <w:r w:rsidR="00746896" w:rsidRPr="004B220F">
        <w:rPr>
          <w:rFonts w:ascii="FuturaTMedRo1" w:hAnsi="FuturaTMedRo1"/>
        </w:rPr>
        <w:t xml:space="preserve">with </w:t>
      </w:r>
      <w:r w:rsidRPr="004B220F">
        <w:rPr>
          <w:rFonts w:ascii="FuturaTMedRo1" w:hAnsi="FuturaTMedRo1"/>
        </w:rPr>
        <w:t>any questions.</w:t>
      </w:r>
    </w:p>
    <w:p w14:paraId="2840C580" w14:textId="77777777" w:rsidR="002F7F6F" w:rsidRPr="004B220F" w:rsidRDefault="002F7F6F" w:rsidP="00BC5581">
      <w:pPr>
        <w:pStyle w:val="ListParagraph"/>
        <w:numPr>
          <w:ilvl w:val="0"/>
          <w:numId w:val="0"/>
        </w:numPr>
        <w:ind w:left="2448"/>
        <w:rPr>
          <w:rFonts w:ascii="FuturaTMedRo1" w:hAnsi="FuturaTMedRo1"/>
        </w:rPr>
      </w:pPr>
    </w:p>
    <w:p w14:paraId="305B918B" w14:textId="15052601"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Pad spacing from component to component should be</w:t>
      </w:r>
      <w:r w:rsidR="005D7EAE" w:rsidRPr="004B220F">
        <w:rPr>
          <w:rFonts w:ascii="FuturaTMedRo1" w:hAnsi="FuturaTMedRo1"/>
        </w:rPr>
        <w:t xml:space="preserve"> no less than</w:t>
      </w:r>
      <w:r w:rsidRPr="004B220F">
        <w:rPr>
          <w:rFonts w:ascii="FuturaTMedRo1" w:hAnsi="FuturaTMedRo1"/>
        </w:rPr>
        <w:t xml:space="preserve"> 0.024 inches (0.6096mm) unless design </w:t>
      </w:r>
      <w:r w:rsidRPr="004B220F">
        <w:rPr>
          <w:rFonts w:ascii="FuturaTMedRo1" w:hAnsi="FuturaTMedRo1"/>
        </w:rPr>
        <w:lastRenderedPageBreak/>
        <w:t>requirements do not</w:t>
      </w:r>
      <w:r w:rsidR="00CB71A3" w:rsidRPr="004B220F">
        <w:rPr>
          <w:rFonts w:ascii="FuturaTMedRo1" w:hAnsi="FuturaTMedRo1"/>
        </w:rPr>
        <w:t xml:space="preserve"> permit</w:t>
      </w:r>
      <w:r w:rsidRPr="004B220F">
        <w:rPr>
          <w:rFonts w:ascii="FuturaTMedRo1" w:hAnsi="FuturaTMedRo1"/>
        </w:rPr>
        <w:t xml:space="preserve"> it. This spacing allows routing of a minimum width 0</w:t>
      </w:r>
      <w:r w:rsidR="00600C7D" w:rsidRPr="004B220F">
        <w:rPr>
          <w:rFonts w:ascii="FuturaTMedRo1" w:hAnsi="FuturaTMedRo1"/>
        </w:rPr>
        <w:t>.008-inch</w:t>
      </w:r>
      <w:r w:rsidRPr="004B220F">
        <w:rPr>
          <w:rFonts w:ascii="FuturaTMedRo1" w:hAnsi="FuturaTMedRo1"/>
        </w:rPr>
        <w:t xml:space="preserve"> (0.2032mm) trace between the pads without violating the minimum clearance requirement.</w:t>
      </w:r>
    </w:p>
    <w:p w14:paraId="57E58C60" w14:textId="77777777" w:rsidR="002F7F6F" w:rsidRPr="004B220F" w:rsidRDefault="002F7F6F" w:rsidP="00BC5581">
      <w:pPr>
        <w:pStyle w:val="ListParagraph"/>
        <w:numPr>
          <w:ilvl w:val="0"/>
          <w:numId w:val="0"/>
        </w:numPr>
        <w:ind w:left="2448"/>
        <w:rPr>
          <w:rFonts w:ascii="FuturaTMedRo1" w:hAnsi="FuturaTMedRo1"/>
        </w:rPr>
      </w:pPr>
    </w:p>
    <w:p w14:paraId="43EB3FE9" w14:textId="4E4C0F0C"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Top layer components must be placed according to the layout proposal found in the PRD</w:t>
      </w:r>
      <w:r w:rsidR="008F0D49" w:rsidRPr="004B220F">
        <w:rPr>
          <w:rFonts w:ascii="FuturaTMedRo1" w:hAnsi="FuturaTMedRo1"/>
        </w:rPr>
        <w:t>.</w:t>
      </w:r>
    </w:p>
    <w:p w14:paraId="1C4726A7" w14:textId="77777777" w:rsidR="002F7F6F" w:rsidRPr="004B220F" w:rsidRDefault="002F7F6F" w:rsidP="00BC5581">
      <w:pPr>
        <w:pStyle w:val="ListParagraph"/>
        <w:numPr>
          <w:ilvl w:val="0"/>
          <w:numId w:val="0"/>
        </w:numPr>
        <w:ind w:left="2448"/>
        <w:rPr>
          <w:rFonts w:ascii="FuturaTMedRo1" w:hAnsi="FuturaTMedRo1"/>
        </w:rPr>
      </w:pPr>
    </w:p>
    <w:p w14:paraId="32FFB340"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components should be placed with electrical performance in mind but with attention paid to maintaining balance and symmetry between the X and </w:t>
      </w:r>
      <w:r w:rsidR="00600C7D" w:rsidRPr="004B220F">
        <w:rPr>
          <w:rFonts w:ascii="FuturaTMedRo1" w:hAnsi="FuturaTMedRo1"/>
        </w:rPr>
        <w:t>Y-axis</w:t>
      </w:r>
      <w:r w:rsidRPr="004B220F">
        <w:rPr>
          <w:rFonts w:ascii="FuturaTMedRo1" w:hAnsi="FuturaTMedRo1"/>
        </w:rPr>
        <w:t xml:space="preserve"> of the PCB. See reference layouts in Appendix A.</w:t>
      </w:r>
    </w:p>
    <w:p w14:paraId="70A29E18" w14:textId="77777777" w:rsidR="002F7F6F" w:rsidRPr="004B220F" w:rsidRDefault="002F7F6F" w:rsidP="00BC5581">
      <w:pPr>
        <w:pStyle w:val="ListParagraph"/>
        <w:numPr>
          <w:ilvl w:val="0"/>
          <w:numId w:val="0"/>
        </w:numPr>
        <w:ind w:left="2448"/>
        <w:rPr>
          <w:rFonts w:ascii="FuturaTMedRo1" w:hAnsi="FuturaTMedRo1"/>
        </w:rPr>
      </w:pPr>
    </w:p>
    <w:p w14:paraId="168C5D6B" w14:textId="09B6208E" w:rsidR="00FE27EB" w:rsidRDefault="00D3094C" w:rsidP="00BC5581">
      <w:pPr>
        <w:pStyle w:val="ListParagraph"/>
        <w:numPr>
          <w:ilvl w:val="3"/>
          <w:numId w:val="24"/>
        </w:numPr>
        <w:rPr>
          <w:rFonts w:ascii="FuturaTMedRo1" w:hAnsi="FuturaTMedRo1"/>
        </w:rPr>
      </w:pPr>
      <w:r w:rsidRPr="004B220F">
        <w:rPr>
          <w:rFonts w:ascii="FuturaTMedRo1" w:hAnsi="FuturaTMedRo1"/>
        </w:rPr>
        <w:t xml:space="preserve">Placing components over bottom layer silkscreen is acceptable. Neat component placement takes priority. See figures 1 and 2, and refer to section </w:t>
      </w:r>
      <w:r w:rsidR="002E47CF" w:rsidRPr="004B220F">
        <w:rPr>
          <w:rFonts w:ascii="FuturaTMedRo1" w:hAnsi="FuturaTMedRo1"/>
        </w:rPr>
        <w:t xml:space="preserve">7.3.0 for </w:t>
      </w:r>
      <w:r w:rsidRPr="004B220F">
        <w:rPr>
          <w:rFonts w:ascii="FuturaTMedRo1" w:hAnsi="FuturaTMedRo1"/>
        </w:rPr>
        <w:t>more information on the silkscreen layers.</w:t>
      </w:r>
    </w:p>
    <w:p w14:paraId="052B61D5" w14:textId="77777777" w:rsidR="00764FD7" w:rsidRPr="005F7DD6" w:rsidRDefault="00764FD7" w:rsidP="00764FD7">
      <w:pPr>
        <w:pStyle w:val="Heading2"/>
        <w:numPr>
          <w:ilvl w:val="0"/>
          <w:numId w:val="0"/>
        </w:numPr>
        <w:jc w:val="center"/>
        <w:rPr>
          <w:rFonts w:ascii="FuturaTMedRo1" w:hAnsi="FuturaTMedRo1"/>
          <w:sz w:val="24"/>
          <w:szCs w:val="24"/>
        </w:rPr>
      </w:pPr>
      <w:r w:rsidRPr="005F7DD6">
        <w:rPr>
          <w:rFonts w:ascii="FuturaTMedRo1" w:hAnsi="FuturaTMedRo1"/>
          <w:noProof/>
          <w:sz w:val="24"/>
          <w:szCs w:val="24"/>
        </w:rPr>
        <w:lastRenderedPageBreak/>
        <w:drawing>
          <wp:inline distT="0" distB="0" distL="0" distR="0" wp14:anchorId="0EA8908D" wp14:editId="73BE3B79">
            <wp:extent cx="4572000" cy="3512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512861"/>
                    </a:xfrm>
                    <a:prstGeom prst="rect">
                      <a:avLst/>
                    </a:prstGeom>
                    <a:noFill/>
                    <a:ln>
                      <a:noFill/>
                    </a:ln>
                  </pic:spPr>
                </pic:pic>
              </a:graphicData>
            </a:graphic>
          </wp:inline>
        </w:drawing>
      </w:r>
    </w:p>
    <w:p w14:paraId="6DEB3E61" w14:textId="23E2C20C" w:rsidR="00764FD7" w:rsidRPr="00764FD7" w:rsidRDefault="00645D70" w:rsidP="00764FD7">
      <w:pPr>
        <w:pStyle w:val="Heading2"/>
        <w:numPr>
          <w:ilvl w:val="0"/>
          <w:numId w:val="0"/>
        </w:numPr>
        <w:jc w:val="both"/>
        <w:rPr>
          <w:rFonts w:ascii="FuturaTMedRo1" w:hAnsi="FuturaTMedRo1"/>
          <w:b w:val="0"/>
          <w:sz w:val="24"/>
          <w:szCs w:val="24"/>
        </w:rPr>
      </w:pPr>
      <w:r>
        <w:rPr>
          <w:rFonts w:ascii="FuturaTMedRo1" w:hAnsi="FuturaTMedRo1"/>
          <w:b w:val="0"/>
          <w:sz w:val="24"/>
          <w:szCs w:val="24"/>
        </w:rPr>
        <w:t>Figure 4</w:t>
      </w:r>
      <w:r w:rsidR="00764FD7" w:rsidRPr="005F7DD6">
        <w:rPr>
          <w:rFonts w:ascii="FuturaTMedRo1" w:hAnsi="FuturaTMedRo1"/>
          <w:b w:val="0"/>
          <w:sz w:val="24"/>
          <w:szCs w:val="24"/>
        </w:rPr>
        <w:t>: Example of neat component placement. Note how components are placed in line with each other.</w:t>
      </w:r>
    </w:p>
    <w:p w14:paraId="2997FF39" w14:textId="77777777" w:rsidR="002F7F6F" w:rsidRPr="004B220F" w:rsidRDefault="002F7F6F" w:rsidP="00BC5581">
      <w:pPr>
        <w:pStyle w:val="ListParagraph"/>
        <w:numPr>
          <w:ilvl w:val="0"/>
          <w:numId w:val="0"/>
        </w:numPr>
        <w:ind w:left="2448"/>
        <w:rPr>
          <w:rFonts w:ascii="FuturaTMedRo1" w:hAnsi="FuturaTMedRo1"/>
        </w:rPr>
      </w:pPr>
    </w:p>
    <w:p w14:paraId="21E88A12" w14:textId="2E909FBF"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Components should be placed in 90 orientations and in line with other components when possible.</w:t>
      </w:r>
    </w:p>
    <w:p w14:paraId="4726F4F7" w14:textId="77777777" w:rsidR="002F7F6F" w:rsidRPr="004B220F" w:rsidRDefault="002F7F6F" w:rsidP="00BC5581">
      <w:pPr>
        <w:pStyle w:val="ListParagraph"/>
        <w:numPr>
          <w:ilvl w:val="0"/>
          <w:numId w:val="0"/>
        </w:numPr>
        <w:ind w:left="2448"/>
        <w:rPr>
          <w:rFonts w:ascii="FuturaTMedRo1" w:hAnsi="FuturaTMedRo1"/>
        </w:rPr>
      </w:pPr>
    </w:p>
    <w:p w14:paraId="4F6A22CE" w14:textId="395ADD5E" w:rsidR="001B4DB0" w:rsidRDefault="00D3094C" w:rsidP="00764FD7">
      <w:pPr>
        <w:pStyle w:val="ListParagraph"/>
        <w:numPr>
          <w:ilvl w:val="3"/>
          <w:numId w:val="24"/>
        </w:numPr>
        <w:rPr>
          <w:rFonts w:ascii="FuturaTMedRo1" w:hAnsi="FuturaTMedRo1"/>
        </w:rPr>
      </w:pPr>
      <w:r w:rsidRPr="004B220F">
        <w:rPr>
          <w:rFonts w:ascii="FuturaTMedRo1" w:hAnsi="FuturaTMedRo1"/>
        </w:rPr>
        <w:t>Reference designators should be legibly placed around components.  Smash parts as needed.  Names should generally be placed</w:t>
      </w:r>
      <w:r w:rsidR="00DA3F62" w:rsidRPr="004B220F">
        <w:rPr>
          <w:rFonts w:ascii="FuturaTMedRo1" w:hAnsi="FuturaTMedRo1"/>
        </w:rPr>
        <w:t xml:space="preserve"> </w:t>
      </w:r>
      <w:r w:rsidRPr="004B220F">
        <w:rPr>
          <w:rFonts w:ascii="FuturaTMedRo1" w:hAnsi="FuturaTMedRo1"/>
        </w:rPr>
        <w:t>along the long side of the component</w:t>
      </w:r>
      <w:r w:rsidR="00DA3F62" w:rsidRPr="004B220F">
        <w:rPr>
          <w:rFonts w:ascii="FuturaTMedRo1" w:hAnsi="FuturaTMedRo1"/>
        </w:rPr>
        <w:t xml:space="preserve"> (lengthwise)</w:t>
      </w:r>
      <w:r w:rsidRPr="004B220F">
        <w:rPr>
          <w:rFonts w:ascii="FuturaTMedRo1" w:hAnsi="FuturaTMedRo1"/>
        </w:rPr>
        <w:t xml:space="preserve"> and the value along the short side</w:t>
      </w:r>
      <w:r w:rsidR="00DA3F62" w:rsidRPr="004B220F">
        <w:rPr>
          <w:rFonts w:ascii="FuturaTMedRo1" w:hAnsi="FuturaTMedRo1"/>
        </w:rPr>
        <w:t xml:space="preserve"> (widthwise)</w:t>
      </w:r>
      <w:r w:rsidRPr="004B220F">
        <w:rPr>
          <w:rFonts w:ascii="FuturaTMedRo1" w:hAnsi="FuturaTMedRo1"/>
        </w:rPr>
        <w:t>.  This can be reversed if the length of the text is inversely proportional</w:t>
      </w:r>
      <w:r w:rsidR="00DA3F62" w:rsidRPr="004B220F">
        <w:rPr>
          <w:rFonts w:ascii="FuturaTMedRo1" w:hAnsi="FuturaTMedRo1"/>
        </w:rPr>
        <w:t xml:space="preserve"> and the values are longer than the names</w:t>
      </w:r>
      <w:r w:rsidRPr="004B220F">
        <w:rPr>
          <w:rFonts w:ascii="FuturaTMedRo1" w:hAnsi="FuturaTMedRo1"/>
        </w:rPr>
        <w:t>.</w:t>
      </w:r>
    </w:p>
    <w:p w14:paraId="445EEBEE" w14:textId="77777777" w:rsidR="00764FD7" w:rsidRPr="00764FD7" w:rsidRDefault="00764FD7" w:rsidP="00764FD7">
      <w:pPr>
        <w:pStyle w:val="ListParagraph"/>
        <w:numPr>
          <w:ilvl w:val="0"/>
          <w:numId w:val="0"/>
        </w:numPr>
        <w:ind w:left="1440"/>
        <w:rPr>
          <w:rFonts w:ascii="FuturaTMedRo1" w:hAnsi="FuturaTMedRo1"/>
        </w:rPr>
      </w:pPr>
    </w:p>
    <w:p w14:paraId="7D9303DC" w14:textId="77777777" w:rsidR="00FE27EB" w:rsidRPr="004B220F" w:rsidRDefault="00D3094C" w:rsidP="00BC5581">
      <w:pPr>
        <w:pStyle w:val="Heading3"/>
        <w:spacing w:after="0"/>
        <w:rPr>
          <w:rFonts w:ascii="FuturaTMedRo1" w:hAnsi="FuturaTMedRo1"/>
        </w:rPr>
      </w:pPr>
      <w:bookmarkStart w:id="12" w:name="_Toc230761513"/>
      <w:r w:rsidRPr="004B220F">
        <w:rPr>
          <w:rFonts w:ascii="FuturaTMedRo1" w:hAnsi="FuturaTMedRo1"/>
        </w:rPr>
        <w:lastRenderedPageBreak/>
        <w:t>Routing</w:t>
      </w:r>
      <w:bookmarkEnd w:id="12"/>
    </w:p>
    <w:p w14:paraId="0C081B1E" w14:textId="568BE74F" w:rsidR="00D3094C" w:rsidRPr="004B220F" w:rsidRDefault="00F9138D" w:rsidP="00BC5581">
      <w:pPr>
        <w:pStyle w:val="ListParagraph"/>
        <w:numPr>
          <w:ilvl w:val="3"/>
          <w:numId w:val="24"/>
        </w:numPr>
        <w:rPr>
          <w:rFonts w:ascii="FuturaTMedRo1" w:hAnsi="FuturaTMedRo1"/>
        </w:rPr>
      </w:pPr>
      <w:r w:rsidRPr="004B220F">
        <w:rPr>
          <w:rFonts w:ascii="FuturaTMedRo1" w:hAnsi="FuturaTMedRo1"/>
        </w:rPr>
        <w:t>The traces which are already routed in the templates may be altered if necessary.</w:t>
      </w:r>
    </w:p>
    <w:p w14:paraId="537F118F" w14:textId="77777777" w:rsidR="00A36D0D" w:rsidRPr="004B220F" w:rsidRDefault="00A36D0D" w:rsidP="00BC5581">
      <w:pPr>
        <w:spacing w:after="0"/>
        <w:rPr>
          <w:rFonts w:ascii="FuturaTMedRo1" w:hAnsi="FuturaTMedRo1"/>
        </w:rPr>
      </w:pPr>
    </w:p>
    <w:p w14:paraId="4CD17310" w14:textId="6956C26B"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track width </w:t>
      </w:r>
      <w:r w:rsidR="00DA3F62" w:rsidRPr="004B220F">
        <w:rPr>
          <w:rFonts w:ascii="FuturaTMedRo1" w:hAnsi="FuturaTMedRo1"/>
        </w:rPr>
        <w:t>is</w:t>
      </w:r>
      <w:r w:rsidRPr="004B220F">
        <w:rPr>
          <w:rFonts w:ascii="FuturaTMedRo1" w:hAnsi="FuturaTMedRo1"/>
        </w:rPr>
        <w:t xml:space="preserve"> 0.008 inches (0.2032mm).</w:t>
      </w:r>
      <w:r w:rsidR="003D1F1E" w:rsidRPr="004B220F">
        <w:rPr>
          <w:rFonts w:ascii="FuturaTMedRo1" w:hAnsi="FuturaTMedRo1"/>
        </w:rPr>
        <w:t xml:space="preserve">  Default track wi</w:t>
      </w:r>
      <w:r w:rsidR="00AD7021" w:rsidRPr="004B220F">
        <w:rPr>
          <w:rFonts w:ascii="FuturaTMedRo1" w:hAnsi="FuturaTMedRo1"/>
        </w:rPr>
        <w:t>d</w:t>
      </w:r>
      <w:r w:rsidR="003D1F1E" w:rsidRPr="004B220F">
        <w:rPr>
          <w:rFonts w:ascii="FuturaTMedRo1" w:hAnsi="FuturaTMedRo1"/>
        </w:rPr>
        <w:t>th is 0.016 inches (0.4064mm).</w:t>
      </w:r>
    </w:p>
    <w:p w14:paraId="1A381E08" w14:textId="77777777" w:rsidR="00FE27EB" w:rsidRPr="004B220F" w:rsidRDefault="00FE27EB" w:rsidP="00BC5581">
      <w:pPr>
        <w:spacing w:after="0"/>
        <w:rPr>
          <w:rFonts w:ascii="FuturaTMedRo1" w:hAnsi="FuturaTMedRo1" w:cs="Times"/>
        </w:rPr>
      </w:pPr>
    </w:p>
    <w:p w14:paraId="75E4DDFD" w14:textId="77777777"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Minimum clearance requirement </w:t>
      </w:r>
      <w:r w:rsidR="00DA3F62" w:rsidRPr="004B220F">
        <w:rPr>
          <w:rFonts w:ascii="FuturaTMedRo1" w:hAnsi="FuturaTMedRo1"/>
        </w:rPr>
        <w:t>is</w:t>
      </w:r>
      <w:r w:rsidRPr="004B220F">
        <w:rPr>
          <w:rFonts w:ascii="FuturaTMedRo1" w:hAnsi="FuturaTMedRo1"/>
        </w:rPr>
        <w:t xml:space="preserve"> 0.008 inches (0.2032mm).</w:t>
      </w:r>
    </w:p>
    <w:p w14:paraId="68251EE1" w14:textId="77777777" w:rsidR="00FE27EB" w:rsidRPr="004B220F" w:rsidRDefault="00FE27EB" w:rsidP="00BC5581">
      <w:pPr>
        <w:spacing w:after="0"/>
        <w:rPr>
          <w:rFonts w:ascii="FuturaTMedRo1" w:hAnsi="FuturaTMedRo1" w:cs="Times"/>
        </w:rPr>
      </w:pPr>
    </w:p>
    <w:p w14:paraId="731E9432" w14:textId="32C3FE42" w:rsidR="00FE27EB"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Traces should run at 90 and 45˚angles with routes running parallel. </w:t>
      </w:r>
      <w:r w:rsidR="00DA3F62" w:rsidRPr="004B220F">
        <w:rPr>
          <w:rFonts w:ascii="FuturaTMedRo1" w:hAnsi="FuturaTMedRo1"/>
        </w:rPr>
        <w:t>Avoid o</w:t>
      </w:r>
      <w:r w:rsidRPr="004B220F">
        <w:rPr>
          <w:rFonts w:ascii="FuturaTMedRo1" w:hAnsi="FuturaTMedRo1"/>
        </w:rPr>
        <w:t>ther angles and arcs.</w:t>
      </w:r>
    </w:p>
    <w:p w14:paraId="77284908" w14:textId="77777777" w:rsidR="00FE27EB" w:rsidRPr="004B220F" w:rsidRDefault="00FE27EB" w:rsidP="00BC5581">
      <w:pPr>
        <w:spacing w:after="0"/>
        <w:rPr>
          <w:rFonts w:ascii="FuturaTMedRo1" w:hAnsi="FuturaTMedRo1" w:cs="Times"/>
        </w:rPr>
      </w:pPr>
    </w:p>
    <w:p w14:paraId="5F86B64F" w14:textId="606FB6EB" w:rsidR="00FE27EB" w:rsidRPr="004B220F" w:rsidRDefault="00D3094C" w:rsidP="00BC5581">
      <w:pPr>
        <w:pStyle w:val="ListParagraph"/>
        <w:numPr>
          <w:ilvl w:val="3"/>
          <w:numId w:val="24"/>
        </w:numPr>
        <w:rPr>
          <w:rFonts w:ascii="FuturaTMedRo1" w:hAnsi="FuturaTMedRo1"/>
        </w:rPr>
      </w:pPr>
      <w:proofErr w:type="spellStart"/>
      <w:r w:rsidRPr="004B220F">
        <w:rPr>
          <w:rFonts w:ascii="FuturaTMedRo1" w:hAnsi="FuturaTMedRo1"/>
        </w:rPr>
        <w:t>Vias</w:t>
      </w:r>
      <w:proofErr w:type="spellEnd"/>
      <w:r w:rsidRPr="004B220F">
        <w:rPr>
          <w:rFonts w:ascii="FuturaTMedRo1" w:hAnsi="FuturaTMedRo1"/>
        </w:rPr>
        <w:t xml:space="preserve"> must be round, and have a 0.4064mm drill diameter.  Avoid placing </w:t>
      </w:r>
      <w:proofErr w:type="spellStart"/>
      <w:r w:rsidRPr="004B220F">
        <w:rPr>
          <w:rFonts w:ascii="FuturaTMedRo1" w:hAnsi="FuturaTMedRo1"/>
        </w:rPr>
        <w:t>vias</w:t>
      </w:r>
      <w:proofErr w:type="spellEnd"/>
      <w:r w:rsidRPr="004B220F">
        <w:rPr>
          <w:rFonts w:ascii="FuturaTMedRo1" w:hAnsi="FuturaTMedRo1"/>
        </w:rPr>
        <w:t xml:space="preserve"> </w:t>
      </w:r>
      <w:r w:rsidR="00B63F00" w:rsidRPr="004B220F">
        <w:rPr>
          <w:rFonts w:ascii="FuturaTMedRo1" w:hAnsi="FuturaTMedRo1"/>
        </w:rPr>
        <w:t xml:space="preserve">directly </w:t>
      </w:r>
      <w:r w:rsidR="00F34CE2" w:rsidRPr="004B220F">
        <w:rPr>
          <w:rFonts w:ascii="FuturaTMedRo1" w:hAnsi="FuturaTMedRo1"/>
        </w:rPr>
        <w:t xml:space="preserve">on the </w:t>
      </w:r>
      <w:r w:rsidR="00B63F00" w:rsidRPr="004B220F">
        <w:rPr>
          <w:rFonts w:ascii="FuturaTMedRo1" w:hAnsi="FuturaTMedRo1"/>
        </w:rPr>
        <w:t>silkscreen text</w:t>
      </w:r>
      <w:r w:rsidR="00AD7021" w:rsidRPr="004B220F">
        <w:rPr>
          <w:rFonts w:ascii="FuturaTMedRo1" w:hAnsi="FuturaTMedRo1"/>
        </w:rPr>
        <w:t xml:space="preserve"> on the top </w:t>
      </w:r>
      <w:r w:rsidR="00692CB4" w:rsidRPr="004B220F">
        <w:rPr>
          <w:rFonts w:ascii="FuturaTMedRo1" w:hAnsi="FuturaTMedRo1"/>
        </w:rPr>
        <w:t xml:space="preserve">side </w:t>
      </w:r>
      <w:r w:rsidR="00AD7021" w:rsidRPr="004B220F">
        <w:rPr>
          <w:rFonts w:ascii="FuturaTMedRo1" w:hAnsi="FuturaTMedRo1"/>
        </w:rPr>
        <w:t>of the board</w:t>
      </w:r>
      <w:r w:rsidRPr="004B220F">
        <w:rPr>
          <w:rFonts w:ascii="FuturaTMedRo1" w:hAnsi="FuturaTMedRo1"/>
        </w:rPr>
        <w:t>.</w:t>
      </w:r>
    </w:p>
    <w:p w14:paraId="4E0CDF06" w14:textId="77777777" w:rsidR="00FE27EB" w:rsidRPr="004B220F" w:rsidRDefault="00FE27EB" w:rsidP="00BC5581">
      <w:pPr>
        <w:spacing w:after="0"/>
        <w:rPr>
          <w:rFonts w:ascii="FuturaTMedRo1" w:hAnsi="FuturaTMedRo1" w:cs="Times"/>
        </w:rPr>
      </w:pPr>
    </w:p>
    <w:p w14:paraId="5ED4B95A"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There should be a Ground Pour on both layers unless a VCC plane is needed.</w:t>
      </w:r>
    </w:p>
    <w:p w14:paraId="62F69CF9" w14:textId="77777777" w:rsidR="00B63F00" w:rsidRPr="004B220F" w:rsidRDefault="00B63F00" w:rsidP="00BC5581">
      <w:pPr>
        <w:pStyle w:val="ListParagraph"/>
        <w:numPr>
          <w:ilvl w:val="0"/>
          <w:numId w:val="0"/>
        </w:numPr>
        <w:ind w:left="2448"/>
        <w:rPr>
          <w:rFonts w:ascii="FuturaTMedRo1" w:hAnsi="FuturaTMedRo1"/>
        </w:rPr>
      </w:pPr>
    </w:p>
    <w:p w14:paraId="21D7992C"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settings:</w:t>
      </w:r>
    </w:p>
    <w:p w14:paraId="671C00E7"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Width = 0.008inches (0.2032mm)</w:t>
      </w:r>
    </w:p>
    <w:p w14:paraId="385B888B"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Polygon Pour = Solid</w:t>
      </w:r>
    </w:p>
    <w:p w14:paraId="2A92022E"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Isolate = 0 (the isolate dimension is set in the Design Rules)</w:t>
      </w:r>
    </w:p>
    <w:p w14:paraId="3E6A75B4"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Thermals On</w:t>
      </w:r>
    </w:p>
    <w:p w14:paraId="15324FD0" w14:textId="77777777" w:rsidR="00A36D0D" w:rsidRPr="004B220F" w:rsidRDefault="00FE27EB" w:rsidP="00BC5581">
      <w:pPr>
        <w:widowControl w:val="0"/>
        <w:spacing w:after="0"/>
        <w:ind w:left="2880"/>
        <w:rPr>
          <w:rFonts w:ascii="FuturaTMedRo1" w:hAnsi="FuturaTMedRo1"/>
        </w:rPr>
      </w:pPr>
      <w:r w:rsidRPr="004B220F">
        <w:rPr>
          <w:rFonts w:ascii="FuturaTMedRo1" w:hAnsi="FuturaTMedRo1" w:cs="Times"/>
        </w:rPr>
        <w:t>Orphans Off</w:t>
      </w:r>
    </w:p>
    <w:p w14:paraId="462C94BC" w14:textId="77777777" w:rsidR="00FE27EB" w:rsidRPr="004B220F" w:rsidRDefault="00FE27EB" w:rsidP="00BC5581">
      <w:pPr>
        <w:spacing w:after="0"/>
        <w:rPr>
          <w:rFonts w:ascii="FuturaTMedRo1" w:hAnsi="FuturaTMedRo1"/>
        </w:rPr>
      </w:pPr>
    </w:p>
    <w:p w14:paraId="3752D6A6" w14:textId="77777777"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 xml:space="preserve">The PCB revision number (the second number in </w:t>
      </w:r>
      <w:r w:rsidRPr="004B220F">
        <w:rPr>
          <w:rFonts w:ascii="FuturaTMedRo1" w:hAnsi="FuturaTMedRo1"/>
        </w:rPr>
        <w:lastRenderedPageBreak/>
        <w:t>parentheses in the file name from section 6.</w:t>
      </w:r>
      <w:r w:rsidR="00DA3F62" w:rsidRPr="004B220F">
        <w:rPr>
          <w:rFonts w:ascii="FuturaTMedRo1" w:hAnsi="FuturaTMedRo1"/>
        </w:rPr>
        <w:t>0.2</w:t>
      </w:r>
      <w:r w:rsidRPr="004B220F">
        <w:rPr>
          <w:rFonts w:ascii="FuturaTMedRo1" w:hAnsi="FuturaTMedRo1"/>
        </w:rPr>
        <w:t xml:space="preserve"> above) must be placed on the bottom copper layer in bottom right corner (screen view). Font specifications are: </w:t>
      </w:r>
    </w:p>
    <w:p w14:paraId="3C5ED343" w14:textId="77777777" w:rsidR="001924DA" w:rsidRPr="004B220F" w:rsidRDefault="001924DA" w:rsidP="00BC5581">
      <w:pPr>
        <w:pStyle w:val="ListParagraph"/>
        <w:numPr>
          <w:ilvl w:val="0"/>
          <w:numId w:val="0"/>
        </w:numPr>
        <w:ind w:left="2448"/>
        <w:rPr>
          <w:rFonts w:ascii="FuturaTMedRo1" w:hAnsi="FuturaTMedRo1"/>
        </w:rPr>
      </w:pPr>
    </w:p>
    <w:p w14:paraId="00017CCB" w14:textId="278CB466" w:rsidR="00A36D0D" w:rsidRPr="004B220F" w:rsidRDefault="00FE27EB" w:rsidP="00BC5581">
      <w:pPr>
        <w:widowControl w:val="0"/>
        <w:spacing w:after="0"/>
        <w:ind w:left="2880"/>
        <w:rPr>
          <w:rFonts w:ascii="FuturaTMedRo1" w:hAnsi="FuturaTMedRo1"/>
        </w:rPr>
      </w:pPr>
      <w:r w:rsidRPr="004B220F">
        <w:rPr>
          <w:rFonts w:ascii="FuturaTMedRo1" w:hAnsi="FuturaTMedRo1" w:cs="Times"/>
        </w:rPr>
        <w:t>Size = 0.8128mm</w:t>
      </w:r>
    </w:p>
    <w:p w14:paraId="541D2D18" w14:textId="59BFE8A8" w:rsidR="00A36D0D" w:rsidRPr="004B220F" w:rsidRDefault="00BF47AB" w:rsidP="00BC5581">
      <w:pPr>
        <w:widowControl w:val="0"/>
        <w:spacing w:after="0"/>
        <w:ind w:left="2880"/>
        <w:rPr>
          <w:rFonts w:ascii="FuturaTMedRo1" w:hAnsi="FuturaTMedRo1"/>
        </w:rPr>
      </w:pPr>
      <w:r w:rsidRPr="004B220F">
        <w:rPr>
          <w:rFonts w:ascii="FuturaTMedRo1" w:hAnsi="FuturaTMedRo1" w:cs="Times"/>
        </w:rPr>
        <w:t>R</w:t>
      </w:r>
      <w:r w:rsidR="00FE27EB" w:rsidRPr="004B220F">
        <w:rPr>
          <w:rFonts w:ascii="FuturaTMedRo1" w:hAnsi="FuturaTMedRo1" w:cs="Times"/>
        </w:rPr>
        <w:t>atio = 12%</w:t>
      </w:r>
    </w:p>
    <w:p w14:paraId="7E57D825" w14:textId="0233A7E3" w:rsidR="00A36D0D" w:rsidRPr="004B220F" w:rsidRDefault="00BF47AB" w:rsidP="00BC5581">
      <w:pPr>
        <w:widowControl w:val="0"/>
        <w:spacing w:after="0"/>
        <w:ind w:left="2880"/>
        <w:rPr>
          <w:rFonts w:ascii="FuturaTMedRo1" w:hAnsi="FuturaTMedRo1" w:cs="Times"/>
        </w:rPr>
      </w:pPr>
      <w:r w:rsidRPr="004B220F">
        <w:rPr>
          <w:rFonts w:ascii="FuturaTMedRo1" w:hAnsi="FuturaTMedRo1" w:cs="Times"/>
        </w:rPr>
        <w:t xml:space="preserve">Font </w:t>
      </w:r>
      <w:r w:rsidR="00FE27EB" w:rsidRPr="004B220F">
        <w:rPr>
          <w:rFonts w:ascii="FuturaTMedRo1" w:hAnsi="FuturaTMedRo1" w:cs="Times"/>
        </w:rPr>
        <w:t>= vector</w:t>
      </w:r>
    </w:p>
    <w:p w14:paraId="1BFFD3D9" w14:textId="30B88F9F" w:rsidR="001924DA" w:rsidRPr="004B220F" w:rsidRDefault="001924DA" w:rsidP="00BC5581">
      <w:pPr>
        <w:widowControl w:val="0"/>
        <w:spacing w:after="0"/>
        <w:ind w:left="2430"/>
        <w:rPr>
          <w:rFonts w:ascii="FuturaTMedRo1" w:hAnsi="FuturaTMedRo1"/>
        </w:rPr>
      </w:pPr>
      <w:r w:rsidRPr="004B220F">
        <w:rPr>
          <w:rFonts w:ascii="FuturaTMedRo1" w:hAnsi="FuturaTMedRo1" w:cs="Times"/>
        </w:rPr>
        <w:t xml:space="preserve">This text is already placed in the PCB templates. </w:t>
      </w:r>
      <w:r w:rsidR="00685766" w:rsidRPr="004B220F">
        <w:rPr>
          <w:rFonts w:ascii="FuturaTMedRo1" w:hAnsi="FuturaTMedRo1" w:cs="Times"/>
        </w:rPr>
        <w:t>C</w:t>
      </w:r>
      <w:r w:rsidRPr="004B220F">
        <w:rPr>
          <w:rFonts w:ascii="FuturaTMedRo1" w:hAnsi="FuturaTMedRo1" w:cs="Times"/>
        </w:rPr>
        <w:t xml:space="preserve">hange the X </w:t>
      </w:r>
      <w:r w:rsidR="00685766" w:rsidRPr="004B220F">
        <w:rPr>
          <w:rFonts w:ascii="FuturaTMedRo1" w:hAnsi="FuturaTMedRo1" w:cs="Times"/>
        </w:rPr>
        <w:t>in “</w:t>
      </w:r>
      <w:proofErr w:type="spellStart"/>
      <w:r w:rsidR="00685766" w:rsidRPr="004B220F">
        <w:rPr>
          <w:rFonts w:ascii="FuturaTMedRo1" w:hAnsi="FuturaTMedRo1" w:cs="Times"/>
        </w:rPr>
        <w:t>revX</w:t>
      </w:r>
      <w:proofErr w:type="spellEnd"/>
      <w:r w:rsidR="00685766" w:rsidRPr="004B220F">
        <w:rPr>
          <w:rFonts w:ascii="FuturaTMedRo1" w:hAnsi="FuturaTMedRo1" w:cs="Times"/>
        </w:rPr>
        <w:t xml:space="preserve">” </w:t>
      </w:r>
      <w:r w:rsidRPr="004B220F">
        <w:rPr>
          <w:rFonts w:ascii="FuturaTMedRo1" w:hAnsi="FuturaTMedRo1" w:cs="Times"/>
        </w:rPr>
        <w:t>to the PCB revision number.</w:t>
      </w:r>
    </w:p>
    <w:p w14:paraId="0B0BF6C2" w14:textId="77777777" w:rsidR="00FE27EB" w:rsidRPr="004B220F" w:rsidRDefault="00D3094C" w:rsidP="00BC5581">
      <w:pPr>
        <w:pStyle w:val="Heading3"/>
        <w:spacing w:after="0"/>
        <w:rPr>
          <w:rFonts w:ascii="FuturaTMedRo1" w:hAnsi="FuturaTMedRo1"/>
        </w:rPr>
      </w:pPr>
      <w:bookmarkStart w:id="13" w:name="_Toc230761514"/>
      <w:r w:rsidRPr="004B220F">
        <w:rPr>
          <w:rFonts w:ascii="FuturaTMedRo1" w:hAnsi="FuturaTMedRo1"/>
        </w:rPr>
        <w:t>Silkscreen</w:t>
      </w:r>
      <w:bookmarkEnd w:id="13"/>
    </w:p>
    <w:p w14:paraId="650638EE" w14:textId="4F8FD5D4" w:rsidR="00FE27EB" w:rsidRPr="004B220F" w:rsidRDefault="00FE27EB" w:rsidP="00BC5581">
      <w:pPr>
        <w:pStyle w:val="ListParagraph"/>
        <w:numPr>
          <w:ilvl w:val="3"/>
          <w:numId w:val="24"/>
        </w:numPr>
        <w:rPr>
          <w:rFonts w:ascii="FuturaTMedRo1" w:hAnsi="FuturaTMedRo1"/>
        </w:rPr>
      </w:pPr>
      <w:r w:rsidRPr="004B220F">
        <w:rPr>
          <w:rFonts w:ascii="FuturaTMedRo1" w:hAnsi="FuturaTMedRo1"/>
        </w:rPr>
        <w:t>S</w:t>
      </w:r>
      <w:r w:rsidR="00D3094C" w:rsidRPr="004B220F">
        <w:rPr>
          <w:rFonts w:ascii="FuturaTMedRo1" w:hAnsi="FuturaTMedRo1"/>
        </w:rPr>
        <w:t xml:space="preserve">ilkscreen layers </w:t>
      </w:r>
      <w:r w:rsidR="001924DA" w:rsidRPr="004B220F">
        <w:rPr>
          <w:rFonts w:ascii="FuturaTMedRo1" w:hAnsi="FuturaTMedRo1"/>
        </w:rPr>
        <w:t>are</w:t>
      </w:r>
      <w:r w:rsidR="00D3094C" w:rsidRPr="004B220F">
        <w:rPr>
          <w:rFonts w:ascii="FuturaTMedRo1" w:hAnsi="FuturaTMedRo1"/>
        </w:rPr>
        <w:t xml:space="preserve"> </w:t>
      </w:r>
      <w:proofErr w:type="spellStart"/>
      <w:r w:rsidR="00D3094C" w:rsidRPr="004B220F">
        <w:rPr>
          <w:rFonts w:ascii="FuturaTMedRo1" w:hAnsi="FuturaTMedRo1"/>
          <w:b/>
        </w:rPr>
        <w:t>tPlace</w:t>
      </w:r>
      <w:proofErr w:type="spellEnd"/>
      <w:r w:rsidR="00D3094C" w:rsidRPr="004B220F">
        <w:rPr>
          <w:rFonts w:ascii="FuturaTMedRo1" w:hAnsi="FuturaTMedRo1"/>
        </w:rPr>
        <w:t xml:space="preserve"> (top layer), </w:t>
      </w:r>
      <w:proofErr w:type="spellStart"/>
      <w:r w:rsidR="00D3094C" w:rsidRPr="004B220F">
        <w:rPr>
          <w:rFonts w:ascii="FuturaTMedRo1" w:hAnsi="FuturaTMedRo1"/>
          <w:b/>
        </w:rPr>
        <w:t>bPlace</w:t>
      </w:r>
      <w:proofErr w:type="spellEnd"/>
      <w:r w:rsidR="00D3094C" w:rsidRPr="004B220F">
        <w:rPr>
          <w:rFonts w:ascii="FuturaTMedRo1" w:hAnsi="FuturaTMedRo1"/>
        </w:rPr>
        <w:t xml:space="preserve"> (bottom layer)</w:t>
      </w:r>
    </w:p>
    <w:p w14:paraId="1CDB8AA8" w14:textId="77777777" w:rsidR="001924DA" w:rsidRPr="004B220F" w:rsidRDefault="001924DA" w:rsidP="00BC5581">
      <w:pPr>
        <w:pStyle w:val="ListParagraph"/>
        <w:numPr>
          <w:ilvl w:val="0"/>
          <w:numId w:val="0"/>
        </w:numPr>
        <w:ind w:left="2448"/>
        <w:rPr>
          <w:rFonts w:ascii="FuturaTMedRo1" w:hAnsi="FuturaTMedRo1"/>
        </w:rPr>
      </w:pPr>
    </w:p>
    <w:p w14:paraId="386268B7" w14:textId="77777777" w:rsidR="008F450C" w:rsidRDefault="00D3094C" w:rsidP="00BC5581">
      <w:pPr>
        <w:pStyle w:val="ListParagraph"/>
        <w:numPr>
          <w:ilvl w:val="3"/>
          <w:numId w:val="24"/>
        </w:numPr>
        <w:rPr>
          <w:rFonts w:ascii="FuturaTMedRo1" w:hAnsi="FuturaTMedRo1"/>
        </w:rPr>
      </w:pPr>
      <w:r w:rsidRPr="004B220F">
        <w:rPr>
          <w:rFonts w:ascii="FuturaTMedRo1" w:hAnsi="FuturaTMedRo1"/>
        </w:rPr>
        <w:t xml:space="preserve">Bottom layer silkscreen including </w:t>
      </w:r>
      <w:proofErr w:type="spellStart"/>
      <w:r w:rsidRPr="004B220F">
        <w:rPr>
          <w:rFonts w:ascii="FuturaTMedRo1" w:hAnsi="FuturaTMedRo1"/>
        </w:rPr>
        <w:t>littleBits</w:t>
      </w:r>
      <w:proofErr w:type="spellEnd"/>
      <w:r w:rsidRPr="004B220F">
        <w:rPr>
          <w:rFonts w:ascii="FuturaTMedRo1" w:hAnsi="FuturaTMedRo1"/>
        </w:rPr>
        <w:t xml:space="preserve"> and OSHW logos are positioned and locked in the standard PCB outline templates, and must not be altered.</w:t>
      </w:r>
      <w:r w:rsidR="008F450C">
        <w:rPr>
          <w:rFonts w:ascii="FuturaTMedRo1" w:hAnsi="FuturaTMedRo1"/>
        </w:rPr>
        <w:t xml:space="preserve"> </w:t>
      </w:r>
    </w:p>
    <w:p w14:paraId="757DE4BA" w14:textId="77777777" w:rsidR="008F450C" w:rsidRPr="008F450C" w:rsidRDefault="008F450C" w:rsidP="008F450C">
      <w:pPr>
        <w:rPr>
          <w:rFonts w:ascii="Arial" w:eastAsiaTheme="minorHAnsi" w:hAnsi="Arial" w:cs="Arial"/>
          <w:color w:val="1A1A1A"/>
          <w:sz w:val="26"/>
          <w:szCs w:val="26"/>
        </w:rPr>
      </w:pPr>
    </w:p>
    <w:p w14:paraId="3AC2F51A" w14:textId="18B4E332" w:rsidR="00FE27EB" w:rsidRPr="008F450C" w:rsidRDefault="008F450C" w:rsidP="00BC5581">
      <w:pPr>
        <w:pStyle w:val="ListParagraph"/>
        <w:numPr>
          <w:ilvl w:val="3"/>
          <w:numId w:val="24"/>
        </w:numPr>
        <w:rPr>
          <w:rFonts w:ascii="FuturaTMedRo1" w:hAnsi="FuturaTMedRo1"/>
        </w:rPr>
      </w:pPr>
      <w:r w:rsidRPr="008F450C">
        <w:rPr>
          <w:rFonts w:ascii="FuturaTMedRo1" w:eastAsiaTheme="minorHAnsi" w:hAnsi="FuturaTMedRo1" w:cs="Arial"/>
          <w:color w:val="1A1A1A"/>
        </w:rPr>
        <w:t>Company logos should be placed top and center on the underside of the PCB. Please keep your logo within the dimensions of 10mm x 6mm on the PCB.</w:t>
      </w:r>
    </w:p>
    <w:p w14:paraId="2D63164A" w14:textId="77777777" w:rsidR="001924DA" w:rsidRPr="004B220F" w:rsidRDefault="001924DA" w:rsidP="00BC5581">
      <w:pPr>
        <w:pStyle w:val="ListParagraph"/>
        <w:numPr>
          <w:ilvl w:val="0"/>
          <w:numId w:val="0"/>
        </w:numPr>
        <w:ind w:left="2448"/>
        <w:rPr>
          <w:rFonts w:ascii="FuturaTMedRo1" w:hAnsi="FuturaTMedRo1"/>
        </w:rPr>
      </w:pPr>
    </w:p>
    <w:p w14:paraId="6441BCD6" w14:textId="5F2D20C3" w:rsidR="00D3094C"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module number and name must be placed on the </w:t>
      </w:r>
      <w:proofErr w:type="spellStart"/>
      <w:r w:rsidRPr="004B220F">
        <w:rPr>
          <w:rFonts w:ascii="FuturaTMedRo1" w:hAnsi="FuturaTMedRo1"/>
        </w:rPr>
        <w:t>tPlace</w:t>
      </w:r>
      <w:proofErr w:type="spellEnd"/>
      <w:r w:rsidRPr="004B220F">
        <w:rPr>
          <w:rFonts w:ascii="FuturaTMedRo1" w:hAnsi="FuturaTMedRo1"/>
        </w:rPr>
        <w:t xml:space="preserve"> layer. They should be centered on the </w:t>
      </w:r>
      <w:r w:rsidR="00600C7D" w:rsidRPr="004B220F">
        <w:rPr>
          <w:rFonts w:ascii="FuturaTMedRo1" w:hAnsi="FuturaTMedRo1"/>
        </w:rPr>
        <w:t>X-axis</w:t>
      </w:r>
      <w:r w:rsidRPr="004B220F">
        <w:rPr>
          <w:rFonts w:ascii="FuturaTMedRo1" w:hAnsi="FuturaTMedRo1"/>
        </w:rPr>
        <w:t xml:space="preserve"> and the highest point of the text should be 0.7mm from the right edge of the PCB.</w:t>
      </w:r>
      <w:r w:rsidR="00A353FD" w:rsidRPr="004B220F">
        <w:rPr>
          <w:rFonts w:ascii="FuturaTMedRo1" w:hAnsi="FuturaTMedRo1"/>
        </w:rPr>
        <w:t xml:space="preserve">  The number and name should be spelled out using </w:t>
      </w:r>
      <w:r w:rsidR="002232B5">
        <w:rPr>
          <w:rFonts w:ascii="FuturaTMedRo1" w:hAnsi="FuturaTMedRo1"/>
        </w:rPr>
        <w:t>any vector font</w:t>
      </w:r>
      <w:r w:rsidR="00083857" w:rsidRPr="004B220F">
        <w:rPr>
          <w:rFonts w:ascii="FuturaTMedRo1" w:hAnsi="FuturaTMedRo1"/>
        </w:rPr>
        <w:t xml:space="preserve">. </w:t>
      </w:r>
    </w:p>
    <w:p w14:paraId="7A239BB2" w14:textId="56CD80E9" w:rsidR="00D3094C" w:rsidRPr="004B220F" w:rsidRDefault="007318EC" w:rsidP="00BC5581">
      <w:pPr>
        <w:widowControl w:val="0"/>
        <w:spacing w:after="0"/>
        <w:rPr>
          <w:rFonts w:ascii="FuturaTMedRo1" w:hAnsi="FuturaTMedRo1"/>
        </w:rPr>
      </w:pPr>
      <w:r w:rsidRPr="004B220F">
        <w:rPr>
          <w:rFonts w:ascii="FuturaTMedRo1" w:hAnsi="FuturaTMedRo1"/>
        </w:rPr>
        <w:softHyphen/>
      </w:r>
    </w:p>
    <w:p w14:paraId="4318F652" w14:textId="77777777" w:rsidR="00A36D0D" w:rsidRPr="004B220F" w:rsidRDefault="00D3094C" w:rsidP="00BC5581">
      <w:pPr>
        <w:pStyle w:val="Heading3"/>
        <w:spacing w:after="0"/>
        <w:rPr>
          <w:rFonts w:ascii="FuturaTMedRo1" w:hAnsi="FuturaTMedRo1"/>
        </w:rPr>
      </w:pPr>
      <w:bookmarkStart w:id="14" w:name="_Toc230761515"/>
      <w:r w:rsidRPr="004B220F">
        <w:rPr>
          <w:rFonts w:ascii="FuturaTMedRo1" w:hAnsi="FuturaTMedRo1"/>
        </w:rPr>
        <w:lastRenderedPageBreak/>
        <w:t>Design Rule Check</w:t>
      </w:r>
      <w:bookmarkEnd w:id="14"/>
    </w:p>
    <w:p w14:paraId="2FAE8EF7" w14:textId="2F39ACE2" w:rsidR="00B549D5"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Board layouts </w:t>
      </w:r>
      <w:r w:rsidR="00560902" w:rsidRPr="004B220F">
        <w:rPr>
          <w:rFonts w:ascii="FuturaTMedRo1" w:hAnsi="FuturaTMedRo1"/>
        </w:rPr>
        <w:t xml:space="preserve">must </w:t>
      </w:r>
      <w:r w:rsidRPr="004B220F">
        <w:rPr>
          <w:rFonts w:ascii="FuturaTMedRo1" w:hAnsi="FuturaTMedRo1"/>
        </w:rPr>
        <w:t xml:space="preserve">be verified using the </w:t>
      </w:r>
      <w:proofErr w:type="spellStart"/>
      <w:r w:rsidRPr="004B220F">
        <w:rPr>
          <w:rFonts w:ascii="FuturaTMedRo1" w:hAnsi="FuturaTMedRo1"/>
        </w:rPr>
        <w:t>littleBits</w:t>
      </w:r>
      <w:proofErr w:type="spellEnd"/>
      <w:r w:rsidRPr="004B220F">
        <w:rPr>
          <w:rFonts w:ascii="FuturaTMedRo1" w:hAnsi="FuturaTMedRo1"/>
        </w:rPr>
        <w:t xml:space="preserve"> DRC file provided.</w:t>
      </w:r>
    </w:p>
    <w:p w14:paraId="04897E0F" w14:textId="77777777" w:rsidR="00606777" w:rsidRPr="004B220F" w:rsidRDefault="00606777" w:rsidP="00BC5581">
      <w:pPr>
        <w:pStyle w:val="ListParagraph"/>
        <w:numPr>
          <w:ilvl w:val="0"/>
          <w:numId w:val="0"/>
        </w:numPr>
        <w:ind w:left="2448"/>
        <w:rPr>
          <w:rFonts w:ascii="FuturaTMedRo1" w:hAnsi="FuturaTMedRo1"/>
        </w:rPr>
      </w:pPr>
    </w:p>
    <w:p w14:paraId="2E5172A8" w14:textId="2A1E8B43" w:rsidR="008F36EC" w:rsidRPr="004B220F" w:rsidRDefault="008F36EC" w:rsidP="00BC5581">
      <w:pPr>
        <w:pStyle w:val="ListParagraph"/>
        <w:numPr>
          <w:ilvl w:val="3"/>
          <w:numId w:val="24"/>
        </w:numPr>
        <w:rPr>
          <w:rFonts w:ascii="FuturaTMedRo1" w:hAnsi="FuturaTMedRo1"/>
        </w:rPr>
      </w:pPr>
      <w:r w:rsidRPr="004B220F">
        <w:rPr>
          <w:rFonts w:ascii="FuturaTMedRo1" w:hAnsi="FuturaTMedRo1"/>
        </w:rPr>
        <w:t>The DRC file must be run with only layers 1 to 20 turned on.</w:t>
      </w:r>
    </w:p>
    <w:p w14:paraId="29B5A7C5" w14:textId="77777777" w:rsidR="00606777" w:rsidRPr="004B220F" w:rsidRDefault="00606777" w:rsidP="00BC5581">
      <w:pPr>
        <w:pStyle w:val="ListParagraph"/>
        <w:numPr>
          <w:ilvl w:val="0"/>
          <w:numId w:val="0"/>
        </w:numPr>
        <w:ind w:left="2448"/>
        <w:rPr>
          <w:rFonts w:ascii="FuturaTMedRo1" w:hAnsi="FuturaTMedRo1"/>
        </w:rPr>
      </w:pPr>
    </w:p>
    <w:p w14:paraId="56AF7824"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rPr>
        <w:t>Width error of revision number copper text can be ignored.</w:t>
      </w:r>
    </w:p>
    <w:p w14:paraId="24A0D1D3" w14:textId="77777777" w:rsidR="00785117" w:rsidRPr="004B220F" w:rsidRDefault="00A36D0D" w:rsidP="00BC5581">
      <w:pPr>
        <w:pStyle w:val="Heading3"/>
        <w:spacing w:after="0"/>
        <w:rPr>
          <w:rFonts w:ascii="FuturaTMedRo1" w:hAnsi="FuturaTMedRo1"/>
        </w:rPr>
      </w:pPr>
      <w:bookmarkStart w:id="15" w:name="_Toc230761516"/>
      <w:r w:rsidRPr="004B220F">
        <w:rPr>
          <w:rFonts w:ascii="FuturaTMedRo1" w:hAnsi="FuturaTMedRo1"/>
        </w:rPr>
        <w:t>Drills</w:t>
      </w:r>
      <w:bookmarkEnd w:id="15"/>
    </w:p>
    <w:p w14:paraId="22538CA6" w14:textId="70E45CEB" w:rsidR="00560902" w:rsidRPr="004B220F" w:rsidRDefault="00D3094C" w:rsidP="00BC5581">
      <w:pPr>
        <w:pStyle w:val="ListParagraph"/>
        <w:numPr>
          <w:ilvl w:val="3"/>
          <w:numId w:val="24"/>
        </w:numPr>
        <w:rPr>
          <w:rFonts w:ascii="FuturaTMedRo1" w:hAnsi="FuturaTMedRo1"/>
        </w:rPr>
      </w:pPr>
      <w:r w:rsidRPr="004B220F">
        <w:rPr>
          <w:rFonts w:ascii="FuturaTMedRo1" w:hAnsi="FuturaTMedRo1"/>
        </w:rPr>
        <w:t xml:space="preserve">The </w:t>
      </w:r>
      <w:proofErr w:type="spellStart"/>
      <w:r w:rsidRPr="004B220F">
        <w:rPr>
          <w:rFonts w:ascii="FuturaTMedRo1" w:hAnsi="FuturaTMedRo1"/>
        </w:rPr>
        <w:t>littleBits</w:t>
      </w:r>
      <w:proofErr w:type="spellEnd"/>
      <w:r w:rsidRPr="004B220F">
        <w:rPr>
          <w:rFonts w:ascii="FuturaTMedRo1" w:hAnsi="FuturaTMedRo1"/>
        </w:rPr>
        <w:t xml:space="preserve"> drill ULP </w:t>
      </w:r>
      <w:r w:rsidR="0081684A" w:rsidRPr="004B220F">
        <w:rPr>
          <w:rFonts w:ascii="FuturaTMedRo1" w:hAnsi="FuturaTMedRo1"/>
        </w:rPr>
        <w:t xml:space="preserve">(lbdrl120906.ulp) </w:t>
      </w:r>
      <w:r w:rsidRPr="004B220F">
        <w:rPr>
          <w:rFonts w:ascii="FuturaTMedRo1" w:hAnsi="FuturaTMedRo1"/>
        </w:rPr>
        <w:t xml:space="preserve">should be run at the completion of circuit design.  </w:t>
      </w:r>
    </w:p>
    <w:p w14:paraId="21925D97" w14:textId="77777777" w:rsidR="00560902" w:rsidRPr="004B220F" w:rsidRDefault="00560902" w:rsidP="00BC5581">
      <w:pPr>
        <w:pStyle w:val="ListParagraph"/>
        <w:numPr>
          <w:ilvl w:val="0"/>
          <w:numId w:val="0"/>
        </w:numPr>
        <w:ind w:left="2448"/>
        <w:rPr>
          <w:rFonts w:ascii="FuturaTMedRo1" w:hAnsi="FuturaTMedRo1"/>
        </w:rPr>
      </w:pPr>
    </w:p>
    <w:p w14:paraId="11805242" w14:textId="72E597DA" w:rsidR="005C3D1C" w:rsidRDefault="00560902" w:rsidP="00BC5581">
      <w:pPr>
        <w:pStyle w:val="ListParagraph"/>
        <w:numPr>
          <w:ilvl w:val="3"/>
          <w:numId w:val="24"/>
        </w:numPr>
        <w:rPr>
          <w:rFonts w:ascii="FuturaTMedRo1" w:hAnsi="FuturaTMedRo1"/>
        </w:rPr>
      </w:pPr>
      <w:r w:rsidRPr="004B220F">
        <w:rPr>
          <w:rFonts w:ascii="FuturaTMedRo1" w:hAnsi="FuturaTMedRo1"/>
        </w:rPr>
        <w:t xml:space="preserve">The chart created by running the drill ULP should be placed </w:t>
      </w:r>
      <w:r w:rsidR="00B8245D" w:rsidRPr="004B220F">
        <w:rPr>
          <w:rFonts w:ascii="FuturaTMedRo1" w:hAnsi="FuturaTMedRo1"/>
        </w:rPr>
        <w:t>below</w:t>
      </w:r>
      <w:r w:rsidR="00645D70">
        <w:rPr>
          <w:rFonts w:ascii="FuturaTMedRo1" w:hAnsi="FuturaTMedRo1"/>
        </w:rPr>
        <w:t xml:space="preserve"> the PCB (see Figure 5).</w:t>
      </w:r>
    </w:p>
    <w:p w14:paraId="52FD6E62" w14:textId="77777777" w:rsidR="005F7DD6" w:rsidRPr="00F944F0" w:rsidRDefault="005F7DD6" w:rsidP="005F7DD6">
      <w:pPr>
        <w:pStyle w:val="Heading2"/>
        <w:numPr>
          <w:ilvl w:val="0"/>
          <w:numId w:val="0"/>
        </w:numPr>
        <w:ind w:left="720"/>
        <w:jc w:val="center"/>
      </w:pPr>
      <w:r w:rsidRPr="004B220F">
        <w:rPr>
          <w:noProof/>
        </w:rPr>
        <w:drawing>
          <wp:inline distT="0" distB="0" distL="0" distR="0" wp14:anchorId="5E3BCB05" wp14:editId="36E863AC">
            <wp:extent cx="4572000" cy="24605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60552"/>
                    </a:xfrm>
                    <a:prstGeom prst="rect">
                      <a:avLst/>
                    </a:prstGeom>
                    <a:noFill/>
                    <a:ln>
                      <a:noFill/>
                    </a:ln>
                  </pic:spPr>
                </pic:pic>
              </a:graphicData>
            </a:graphic>
          </wp:inline>
        </w:drawing>
      </w:r>
    </w:p>
    <w:p w14:paraId="5F807600" w14:textId="6FB0FD4F" w:rsidR="005F7DD6" w:rsidRPr="005F7DD6" w:rsidRDefault="00645D70" w:rsidP="005F7DD6">
      <w:pPr>
        <w:pStyle w:val="Heading2"/>
        <w:numPr>
          <w:ilvl w:val="0"/>
          <w:numId w:val="0"/>
        </w:numPr>
        <w:ind w:left="720"/>
        <w:rPr>
          <w:rFonts w:ascii="FuturaTMedRo1" w:hAnsi="FuturaTMedRo1"/>
          <w:b w:val="0"/>
          <w:sz w:val="24"/>
          <w:szCs w:val="24"/>
        </w:rPr>
      </w:pPr>
      <w:r>
        <w:rPr>
          <w:rFonts w:ascii="FuturaTMedRo1" w:hAnsi="FuturaTMedRo1"/>
          <w:b w:val="0"/>
          <w:sz w:val="24"/>
          <w:szCs w:val="24"/>
        </w:rPr>
        <w:t>Figure 5</w:t>
      </w:r>
      <w:r w:rsidR="005F7DD6" w:rsidRPr="005F7DD6">
        <w:rPr>
          <w:rFonts w:ascii="FuturaTMedRo1" w:hAnsi="FuturaTMedRo1"/>
          <w:b w:val="0"/>
          <w:sz w:val="24"/>
          <w:szCs w:val="24"/>
        </w:rPr>
        <w:t>: Example of a chart created by the drill ULP on the .</w:t>
      </w:r>
      <w:proofErr w:type="spellStart"/>
      <w:r w:rsidR="005F7DD6" w:rsidRPr="005F7DD6">
        <w:rPr>
          <w:rFonts w:ascii="FuturaTMedRo1" w:hAnsi="FuturaTMedRo1"/>
          <w:b w:val="0"/>
          <w:sz w:val="24"/>
          <w:szCs w:val="24"/>
        </w:rPr>
        <w:t>brd</w:t>
      </w:r>
      <w:proofErr w:type="spellEnd"/>
      <w:r w:rsidR="005F7DD6" w:rsidRPr="005F7DD6">
        <w:rPr>
          <w:rFonts w:ascii="FuturaTMedRo1" w:hAnsi="FuturaTMedRo1"/>
          <w:b w:val="0"/>
          <w:sz w:val="24"/>
          <w:szCs w:val="24"/>
        </w:rPr>
        <w:t xml:space="preserve"> file.</w:t>
      </w:r>
    </w:p>
    <w:p w14:paraId="5898616D" w14:textId="77777777" w:rsidR="008B08E5" w:rsidRPr="004B220F" w:rsidRDefault="008B08E5" w:rsidP="00BC5581">
      <w:pPr>
        <w:spacing w:after="0"/>
        <w:rPr>
          <w:rFonts w:ascii="FuturaTMedRo1" w:hAnsi="FuturaTMedRo1"/>
        </w:rPr>
      </w:pPr>
    </w:p>
    <w:p w14:paraId="02FB2C2F" w14:textId="782E1C2C" w:rsidR="004F06FF" w:rsidRPr="004B220F" w:rsidRDefault="004F06FF" w:rsidP="00BC5581">
      <w:pPr>
        <w:pStyle w:val="Heading2"/>
        <w:spacing w:after="0"/>
        <w:rPr>
          <w:rFonts w:ascii="FuturaTMedRo1" w:hAnsi="FuturaTMedRo1"/>
        </w:rPr>
      </w:pPr>
      <w:bookmarkStart w:id="16" w:name="_Toc230761517"/>
      <w:r w:rsidRPr="004B220F">
        <w:rPr>
          <w:rFonts w:ascii="FuturaTMedRo1" w:hAnsi="FuturaTMedRo1"/>
        </w:rPr>
        <w:t>Gerber Files (GRB)</w:t>
      </w:r>
      <w:bookmarkEnd w:id="16"/>
    </w:p>
    <w:p w14:paraId="3A63C405" w14:textId="77777777" w:rsidR="00560902" w:rsidRPr="004B220F" w:rsidRDefault="00560902" w:rsidP="00BC5581">
      <w:pPr>
        <w:pStyle w:val="Textbody"/>
        <w:spacing w:after="0"/>
        <w:rPr>
          <w:rFonts w:ascii="FuturaTMedRo1" w:hAnsi="FuturaTMedRo1"/>
        </w:rPr>
      </w:pPr>
    </w:p>
    <w:p w14:paraId="6428734A" w14:textId="761A5CD8" w:rsidR="004F06FF" w:rsidRPr="004B220F" w:rsidRDefault="004F06FF" w:rsidP="00BC5581">
      <w:pPr>
        <w:pStyle w:val="ListParagraph"/>
        <w:rPr>
          <w:rFonts w:ascii="FuturaTMedRo1" w:hAnsi="FuturaTMedRo1"/>
        </w:rPr>
      </w:pPr>
      <w:r w:rsidRPr="004B220F">
        <w:rPr>
          <w:rFonts w:ascii="FuturaTMedRo1" w:hAnsi="FuturaTMedRo1"/>
        </w:rPr>
        <w:lastRenderedPageBreak/>
        <w:t xml:space="preserve">Gerber files </w:t>
      </w:r>
      <w:r w:rsidR="00002F0E" w:rsidRPr="004B220F">
        <w:rPr>
          <w:rFonts w:ascii="FuturaTMedRo1" w:hAnsi="FuturaTMedRo1"/>
        </w:rPr>
        <w:t>must</w:t>
      </w:r>
      <w:r w:rsidRPr="004B220F">
        <w:rPr>
          <w:rFonts w:ascii="FuturaTMedRo1" w:hAnsi="FuturaTMedRo1"/>
        </w:rPr>
        <w:t xml:space="preserve"> be generated using the </w:t>
      </w:r>
      <w:proofErr w:type="spellStart"/>
      <w:r w:rsidR="0076616D" w:rsidRPr="004B220F">
        <w:rPr>
          <w:rFonts w:ascii="FuturaTMedRo1" w:hAnsi="FuturaTMedRo1"/>
        </w:rPr>
        <w:t>littleBits</w:t>
      </w:r>
      <w:proofErr w:type="spellEnd"/>
      <w:r w:rsidR="0076616D" w:rsidRPr="004B220F">
        <w:rPr>
          <w:rFonts w:ascii="FuturaTMedRo1" w:hAnsi="FuturaTMedRo1"/>
        </w:rPr>
        <w:t xml:space="preserve"> </w:t>
      </w:r>
      <w:r w:rsidR="0081684A" w:rsidRPr="004B220F">
        <w:rPr>
          <w:rFonts w:ascii="FuturaTMedRo1" w:hAnsi="FuturaTMedRo1"/>
        </w:rPr>
        <w:t>CAM p</w:t>
      </w:r>
      <w:r w:rsidRPr="004B220F">
        <w:rPr>
          <w:rFonts w:ascii="FuturaTMedRo1" w:hAnsi="FuturaTMedRo1"/>
        </w:rPr>
        <w:t xml:space="preserve">rocessor </w:t>
      </w:r>
      <w:r w:rsidR="0081684A" w:rsidRPr="004B220F">
        <w:rPr>
          <w:rFonts w:ascii="FuturaTMedRo1" w:hAnsi="FuturaTMedRo1"/>
        </w:rPr>
        <w:t>j</w:t>
      </w:r>
      <w:r w:rsidRPr="004B220F">
        <w:rPr>
          <w:rFonts w:ascii="FuturaTMedRo1" w:hAnsi="FuturaTMedRo1"/>
        </w:rPr>
        <w:t xml:space="preserve">ob file </w:t>
      </w:r>
      <w:r w:rsidR="0081684A" w:rsidRPr="004B220F">
        <w:rPr>
          <w:rFonts w:ascii="FuturaTMedRo1" w:hAnsi="FuturaTMedRo1"/>
        </w:rPr>
        <w:t>(LB-gerb274x</w:t>
      </w:r>
      <w:r w:rsidR="004B49D8">
        <w:rPr>
          <w:rFonts w:ascii="FuturaTMedRo1" w:hAnsi="FuturaTMedRo1"/>
        </w:rPr>
        <w:t>_140813</w:t>
      </w:r>
      <w:r w:rsidR="0081684A" w:rsidRPr="004B220F">
        <w:rPr>
          <w:rFonts w:ascii="FuturaTMedRo1" w:hAnsi="FuturaTMedRo1"/>
        </w:rPr>
        <w:t>.cam)</w:t>
      </w:r>
      <w:r w:rsidRPr="004B220F">
        <w:rPr>
          <w:rFonts w:ascii="FuturaTMedRo1" w:hAnsi="FuturaTMedRo1"/>
        </w:rPr>
        <w:t>.</w:t>
      </w:r>
    </w:p>
    <w:p w14:paraId="38F1EB63" w14:textId="77777777" w:rsidR="00606777" w:rsidRPr="004B220F" w:rsidRDefault="00606777" w:rsidP="00BC5581">
      <w:pPr>
        <w:pStyle w:val="ListParagraph"/>
        <w:numPr>
          <w:ilvl w:val="0"/>
          <w:numId w:val="0"/>
        </w:numPr>
        <w:ind w:left="1440"/>
        <w:rPr>
          <w:rFonts w:ascii="FuturaTMedRo1" w:hAnsi="FuturaTMedRo1"/>
        </w:rPr>
      </w:pPr>
    </w:p>
    <w:p w14:paraId="77684904" w14:textId="43D9BAFC" w:rsidR="004F06FF" w:rsidRPr="004B220F" w:rsidRDefault="004F06FF" w:rsidP="00BC5581">
      <w:pPr>
        <w:pStyle w:val="ListParagraph"/>
        <w:rPr>
          <w:rFonts w:ascii="FuturaTMedRo1" w:hAnsi="FuturaTMedRo1"/>
        </w:rPr>
      </w:pPr>
      <w:r w:rsidRPr="004B220F">
        <w:rPr>
          <w:rFonts w:ascii="FuturaTMedRo1" w:hAnsi="FuturaTMedRo1"/>
        </w:rPr>
        <w:t xml:space="preserve">Gerber files should be placed in the bit’s </w:t>
      </w:r>
      <w:r w:rsidRPr="004B220F">
        <w:rPr>
          <w:rFonts w:ascii="FuturaTMedRo1" w:hAnsi="FuturaTMedRo1"/>
          <w:b/>
        </w:rPr>
        <w:t>/</w:t>
      </w:r>
      <w:proofErr w:type="spellStart"/>
      <w:r w:rsidRPr="004B220F">
        <w:rPr>
          <w:rFonts w:ascii="FuturaTMedRo1" w:hAnsi="FuturaTMedRo1"/>
          <w:b/>
        </w:rPr>
        <w:t>gerbs</w:t>
      </w:r>
      <w:proofErr w:type="spellEnd"/>
      <w:r w:rsidRPr="004B220F">
        <w:rPr>
          <w:rFonts w:ascii="FuturaTMedRo1" w:hAnsi="FuturaTMedRo1"/>
        </w:rPr>
        <w:t xml:space="preserve"> folder.</w:t>
      </w:r>
    </w:p>
    <w:p w14:paraId="70952AC7" w14:textId="0C7FCA0D" w:rsidR="002C5A46" w:rsidRPr="004B220F" w:rsidRDefault="00611D9A" w:rsidP="00BC5581">
      <w:pPr>
        <w:pStyle w:val="Heading2"/>
        <w:spacing w:after="0"/>
        <w:rPr>
          <w:rFonts w:ascii="FuturaTMedRo1" w:hAnsi="FuturaTMedRo1"/>
        </w:rPr>
      </w:pPr>
      <w:bookmarkStart w:id="17" w:name="_Toc230761518"/>
      <w:r w:rsidRPr="004B220F">
        <w:rPr>
          <w:rFonts w:ascii="FuturaTMedRo1" w:hAnsi="FuturaTMedRo1"/>
        </w:rPr>
        <w:t>Bill of Materials (BOM)</w:t>
      </w:r>
      <w:bookmarkEnd w:id="17"/>
    </w:p>
    <w:p w14:paraId="72E4A59F" w14:textId="77777777" w:rsidR="00B23C3B" w:rsidRPr="004B220F" w:rsidRDefault="00B23C3B" w:rsidP="00BC5581">
      <w:pPr>
        <w:pStyle w:val="Textbody"/>
        <w:spacing w:after="0"/>
        <w:rPr>
          <w:rFonts w:ascii="FuturaTMedRo1" w:hAnsi="FuturaTMedRo1"/>
        </w:rPr>
      </w:pPr>
    </w:p>
    <w:p w14:paraId="178C8127" w14:textId="45D84597" w:rsidR="002C5A46" w:rsidRPr="004B220F" w:rsidRDefault="002C5A46" w:rsidP="00BC5581">
      <w:pPr>
        <w:pStyle w:val="ListParagraph"/>
        <w:rPr>
          <w:rFonts w:ascii="FuturaTMedRo1" w:hAnsi="FuturaTMedRo1"/>
        </w:rPr>
      </w:pPr>
      <w:r w:rsidRPr="004B220F">
        <w:rPr>
          <w:rFonts w:ascii="FuturaTMedRo1" w:hAnsi="FuturaTMedRo1"/>
        </w:rPr>
        <w:t xml:space="preserve">A BOM </w:t>
      </w:r>
      <w:r w:rsidR="00964937" w:rsidRPr="004B220F">
        <w:rPr>
          <w:rFonts w:ascii="FuturaTMedRo1" w:hAnsi="FuturaTMedRo1"/>
        </w:rPr>
        <w:t>should</w:t>
      </w:r>
      <w:r w:rsidRPr="004B220F">
        <w:rPr>
          <w:rFonts w:ascii="FuturaTMedRo1" w:hAnsi="FuturaTMedRo1"/>
        </w:rPr>
        <w:t xml:space="preserve"> be built from one of the .</w:t>
      </w:r>
      <w:proofErr w:type="spellStart"/>
      <w:r w:rsidRPr="004B220F">
        <w:rPr>
          <w:rFonts w:ascii="FuturaTMedRo1" w:hAnsi="FuturaTMedRo1"/>
        </w:rPr>
        <w:t>xls</w:t>
      </w:r>
      <w:proofErr w:type="spellEnd"/>
      <w:r w:rsidRPr="004B220F">
        <w:rPr>
          <w:rFonts w:ascii="FuturaTMedRo1" w:hAnsi="FuturaTMedRo1"/>
        </w:rPr>
        <w:t xml:space="preserve"> templates provided by LB</w:t>
      </w:r>
      <w:r w:rsidR="00B146D4" w:rsidRPr="004B220F">
        <w:rPr>
          <w:rFonts w:ascii="FuturaTMedRo1" w:hAnsi="FuturaTMedRo1"/>
        </w:rPr>
        <w:t xml:space="preserve">. Each BOM template contains all of the components </w:t>
      </w:r>
      <w:r w:rsidR="00CA72BD" w:rsidRPr="004B220F">
        <w:rPr>
          <w:rFonts w:ascii="FuturaTMedRo1" w:hAnsi="FuturaTMedRo1"/>
        </w:rPr>
        <w:t>present in its corresponding PCB</w:t>
      </w:r>
      <w:r w:rsidR="00B146D4" w:rsidRPr="004B220F">
        <w:rPr>
          <w:rFonts w:ascii="FuturaTMedRo1" w:hAnsi="FuturaTMedRo1"/>
        </w:rPr>
        <w:t xml:space="preserve"> template.</w:t>
      </w:r>
    </w:p>
    <w:p w14:paraId="7FEF2935" w14:textId="77777777" w:rsidR="0076616D" w:rsidRPr="004B220F" w:rsidRDefault="0076616D" w:rsidP="00BC5581">
      <w:pPr>
        <w:spacing w:after="0"/>
        <w:rPr>
          <w:rFonts w:ascii="FuturaTMedRo1" w:hAnsi="FuturaTMedRo1"/>
        </w:rPr>
      </w:pPr>
    </w:p>
    <w:p w14:paraId="3FBF8813" w14:textId="1B82AA85" w:rsidR="00C24654" w:rsidRPr="004B220F" w:rsidRDefault="00C24654" w:rsidP="00BC5581">
      <w:pPr>
        <w:pStyle w:val="ListParagraph"/>
        <w:rPr>
          <w:rFonts w:ascii="FuturaTMedRo1" w:hAnsi="FuturaTMedRo1"/>
        </w:rPr>
      </w:pPr>
      <w:r w:rsidRPr="004B220F">
        <w:rPr>
          <w:rFonts w:ascii="FuturaTMedRo1" w:hAnsi="FuturaTMedRo1"/>
        </w:rPr>
        <w:t>All items in the BOM must follow the same format as those in the template:</w:t>
      </w:r>
    </w:p>
    <w:p w14:paraId="0E23DEEE" w14:textId="77777777" w:rsidR="00B23C3B" w:rsidRPr="004B220F" w:rsidRDefault="00B23C3B" w:rsidP="00BC5581">
      <w:pPr>
        <w:pStyle w:val="ListParagraph"/>
        <w:numPr>
          <w:ilvl w:val="0"/>
          <w:numId w:val="0"/>
        </w:numPr>
        <w:ind w:left="1440"/>
        <w:rPr>
          <w:rFonts w:ascii="FuturaTMedRo1" w:hAnsi="FuturaTMedRo1"/>
        </w:rPr>
      </w:pPr>
    </w:p>
    <w:p w14:paraId="2FCB0B71" w14:textId="40392E74" w:rsidR="00C24654" w:rsidRPr="004B220F" w:rsidRDefault="00C24654" w:rsidP="00BC5581">
      <w:pPr>
        <w:pStyle w:val="ListParagraph"/>
        <w:numPr>
          <w:ilvl w:val="0"/>
          <w:numId w:val="0"/>
        </w:numPr>
        <w:ind w:left="2160"/>
        <w:rPr>
          <w:rFonts w:ascii="FuturaTMedRo1" w:hAnsi="FuturaTMedRo1"/>
        </w:rPr>
      </w:pPr>
      <w:r w:rsidRPr="004B220F">
        <w:rPr>
          <w:rFonts w:ascii="FuturaTMedRo1" w:hAnsi="FuturaTMedRo1"/>
          <w:b/>
        </w:rPr>
        <w:t>ITEM</w:t>
      </w:r>
      <w:r w:rsidRPr="004B220F">
        <w:rPr>
          <w:rFonts w:ascii="FuturaTMedRo1" w:hAnsi="FuturaTMedRo1"/>
        </w:rPr>
        <w:t>: must be numbered sequentially with the format</w:t>
      </w:r>
      <w:r w:rsidR="00964937" w:rsidRPr="004B220F">
        <w:rPr>
          <w:rFonts w:ascii="FuturaTMedRo1" w:hAnsi="FuturaTMedRo1"/>
        </w:rPr>
        <w:t>:</w:t>
      </w:r>
      <w:r w:rsidRPr="004B220F">
        <w:rPr>
          <w:rFonts w:ascii="FuturaTMedRo1" w:hAnsi="FuturaTMedRo1"/>
        </w:rPr>
        <w:t xml:space="preserve"> </w:t>
      </w:r>
      <w:proofErr w:type="spellStart"/>
      <w:r w:rsidRPr="004B220F">
        <w:rPr>
          <w:rFonts w:ascii="FuturaTMedRo1" w:hAnsi="FuturaTMedRo1"/>
          <w:i/>
        </w:rPr>
        <w:t>moduleType</w:t>
      </w:r>
      <w:proofErr w:type="spellEnd"/>
      <w:r w:rsidRPr="004B220F">
        <w:rPr>
          <w:rFonts w:ascii="FuturaTMedRo1" w:hAnsi="FuturaTMedRo1"/>
          <w:i/>
        </w:rPr>
        <w:t>#-</w:t>
      </w:r>
      <w:proofErr w:type="spellStart"/>
      <w:r w:rsidRPr="004B220F">
        <w:rPr>
          <w:rFonts w:ascii="FuturaTMedRo1" w:hAnsi="FuturaTMedRo1"/>
          <w:i/>
        </w:rPr>
        <w:t>itemNumber</w:t>
      </w:r>
      <w:proofErr w:type="spellEnd"/>
    </w:p>
    <w:p w14:paraId="6635966F" w14:textId="696BD491" w:rsidR="00B21C82" w:rsidRPr="004B220F" w:rsidRDefault="00C24654" w:rsidP="00BC5581">
      <w:pPr>
        <w:pStyle w:val="ListParagraph"/>
        <w:numPr>
          <w:ilvl w:val="0"/>
          <w:numId w:val="0"/>
        </w:numPr>
        <w:ind w:left="2160"/>
        <w:rPr>
          <w:rFonts w:ascii="FuturaTMedRo1" w:hAnsi="FuturaTMedRo1"/>
        </w:rPr>
      </w:pPr>
      <w:proofErr w:type="spellStart"/>
      <w:proofErr w:type="gramStart"/>
      <w:r w:rsidRPr="004B220F">
        <w:rPr>
          <w:rFonts w:ascii="FuturaTMedRo1" w:hAnsi="FuturaTMedRo1"/>
          <w:b/>
        </w:rPr>
        <w:t>littleBits</w:t>
      </w:r>
      <w:proofErr w:type="spellEnd"/>
      <w:proofErr w:type="gramEnd"/>
      <w:r w:rsidRPr="004B220F">
        <w:rPr>
          <w:rFonts w:ascii="FuturaTMedRo1" w:hAnsi="FuturaTMedRo1"/>
          <w:b/>
        </w:rPr>
        <w:t xml:space="preserve"> Part Number</w:t>
      </w:r>
      <w:r w:rsidRPr="004B220F">
        <w:rPr>
          <w:rFonts w:ascii="FuturaTMedRo1" w:hAnsi="FuturaTMedRo1"/>
        </w:rPr>
        <w:t xml:space="preserve"> – must be as it appears in </w:t>
      </w:r>
      <w:r w:rsidR="00925042" w:rsidRPr="004B220F">
        <w:rPr>
          <w:rFonts w:ascii="FuturaTMedRo1" w:hAnsi="FuturaTMedRo1"/>
        </w:rPr>
        <w:t>list of approved parts provided by LB</w:t>
      </w:r>
      <w:r w:rsidR="001D6E23" w:rsidRPr="004B220F">
        <w:rPr>
          <w:rFonts w:ascii="FuturaTMedRo1" w:hAnsi="FuturaTMedRo1"/>
        </w:rPr>
        <w:t xml:space="preserve">, with the exception of the PCB, which </w:t>
      </w:r>
      <w:r w:rsidR="00AB5DAB" w:rsidRPr="004B220F">
        <w:rPr>
          <w:rFonts w:ascii="FuturaTMedRo1" w:hAnsi="FuturaTMedRo1"/>
        </w:rPr>
        <w:t>should</w:t>
      </w:r>
      <w:r w:rsidR="00964937" w:rsidRPr="004B220F">
        <w:rPr>
          <w:rFonts w:ascii="FuturaTMedRo1" w:hAnsi="FuturaTMedRo1"/>
        </w:rPr>
        <w:t xml:space="preserve"> be named</w:t>
      </w:r>
      <w:r w:rsidR="00B21C82" w:rsidRPr="004B220F">
        <w:rPr>
          <w:rFonts w:ascii="FuturaTMedRo1" w:hAnsi="FuturaTMedRo1"/>
        </w:rPr>
        <w:t>:</w:t>
      </w:r>
    </w:p>
    <w:p w14:paraId="6FF673A4" w14:textId="7BA80FDA" w:rsidR="00C24654" w:rsidRPr="004B220F" w:rsidRDefault="001D6E23" w:rsidP="00BC5581">
      <w:pPr>
        <w:pStyle w:val="ListParagraph"/>
        <w:numPr>
          <w:ilvl w:val="0"/>
          <w:numId w:val="0"/>
        </w:numPr>
        <w:ind w:left="2160"/>
        <w:rPr>
          <w:rFonts w:ascii="FuturaTMedRo1" w:hAnsi="FuturaTMedRo1"/>
        </w:rPr>
      </w:pPr>
      <w:proofErr w:type="spellStart"/>
      <w:proofErr w:type="gramStart"/>
      <w:r w:rsidRPr="004B220F">
        <w:rPr>
          <w:rFonts w:ascii="FuturaTMedRo1" w:hAnsi="FuturaTMedRo1"/>
          <w:b/>
          <w:i/>
        </w:rPr>
        <w:t>moduleType</w:t>
      </w:r>
      <w:proofErr w:type="spellEnd"/>
      <w:proofErr w:type="gramEnd"/>
      <w:r w:rsidRPr="004B220F">
        <w:rPr>
          <w:rFonts w:ascii="FuturaTMedRo1" w:hAnsi="FuturaTMedRo1"/>
          <w:b/>
          <w:i/>
        </w:rPr>
        <w:t>#-moduleName</w:t>
      </w:r>
      <w:r w:rsidRPr="004B220F">
        <w:rPr>
          <w:rFonts w:ascii="FuturaTMedRo1" w:hAnsi="FuturaTMedRo1"/>
          <w:b/>
        </w:rPr>
        <w:t>-v03</w:t>
      </w:r>
    </w:p>
    <w:p w14:paraId="7AFD460F" w14:textId="1F366D44"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Description</w:t>
      </w:r>
      <w:r w:rsidR="006B66BA" w:rsidRPr="004B220F">
        <w:rPr>
          <w:rFonts w:ascii="FuturaTMedRo1" w:hAnsi="FuturaTMedRo1"/>
        </w:rPr>
        <w:t>: t</w:t>
      </w:r>
      <w:r w:rsidRPr="004B220F">
        <w:rPr>
          <w:rFonts w:ascii="FuturaTMedRo1" w:hAnsi="FuturaTMedRo1"/>
        </w:rPr>
        <w:t>he part</w:t>
      </w:r>
      <w:r w:rsidR="0081684A" w:rsidRPr="004B220F">
        <w:rPr>
          <w:rFonts w:ascii="FuturaTMedRo1" w:hAnsi="FuturaTMedRo1"/>
        </w:rPr>
        <w:t>’s description</w:t>
      </w:r>
    </w:p>
    <w:p w14:paraId="0A490876" w14:textId="61781A83" w:rsidR="00AB5DAB" w:rsidRPr="004B220F" w:rsidRDefault="00AB5DAB" w:rsidP="00BC5581">
      <w:pPr>
        <w:pStyle w:val="ListParagraph"/>
        <w:numPr>
          <w:ilvl w:val="0"/>
          <w:numId w:val="0"/>
        </w:numPr>
        <w:ind w:left="2160"/>
        <w:rPr>
          <w:rFonts w:ascii="FuturaTMedRo1" w:hAnsi="FuturaTMedRo1"/>
        </w:rPr>
      </w:pPr>
      <w:r w:rsidRPr="004B220F">
        <w:rPr>
          <w:rFonts w:ascii="FuturaTMedRo1" w:hAnsi="FuturaTMedRo1"/>
          <w:b/>
        </w:rPr>
        <w:t>Rev</w:t>
      </w:r>
      <w:r w:rsidRPr="004B220F">
        <w:rPr>
          <w:rFonts w:ascii="FuturaTMedRo1" w:hAnsi="FuturaTMedRo1"/>
        </w:rPr>
        <w:t xml:space="preserve">: </w:t>
      </w:r>
      <w:r w:rsidR="00925042" w:rsidRPr="004B220F">
        <w:rPr>
          <w:rFonts w:ascii="FuturaTMedRo1" w:hAnsi="FuturaTMedRo1"/>
        </w:rPr>
        <w:t xml:space="preserve">for </w:t>
      </w:r>
      <w:proofErr w:type="spellStart"/>
      <w:r w:rsidR="00925042" w:rsidRPr="004B220F">
        <w:rPr>
          <w:rFonts w:ascii="FuturaTMedRo1" w:hAnsi="FuturaTMedRo1"/>
        </w:rPr>
        <w:t>bitSnaps</w:t>
      </w:r>
      <w:proofErr w:type="spellEnd"/>
      <w:r w:rsidR="00925042" w:rsidRPr="004B220F">
        <w:rPr>
          <w:rFonts w:ascii="FuturaTMedRo1" w:hAnsi="FuturaTMedRo1"/>
        </w:rPr>
        <w:t xml:space="preserve"> Rev is </w:t>
      </w:r>
      <w:r w:rsidR="00925042" w:rsidRPr="004B220F">
        <w:rPr>
          <w:rFonts w:ascii="FuturaTMedRo1" w:hAnsi="FuturaTMedRo1"/>
          <w:b/>
        </w:rPr>
        <w:t>v0.3</w:t>
      </w:r>
      <w:r w:rsidR="00925042" w:rsidRPr="004B220F">
        <w:rPr>
          <w:rFonts w:ascii="FuturaTMedRo1" w:hAnsi="FuturaTMedRo1"/>
        </w:rPr>
        <w:t>, for PCB Rev is</w:t>
      </w:r>
      <w:r w:rsidR="006013F6" w:rsidRPr="004B220F">
        <w:rPr>
          <w:rFonts w:ascii="FuturaTMedRo1" w:hAnsi="FuturaTMedRo1"/>
        </w:rPr>
        <w:t xml:space="preserve"> the PCB</w:t>
      </w:r>
      <w:r w:rsidR="00925042" w:rsidRPr="004B220F">
        <w:rPr>
          <w:rFonts w:ascii="FuturaTMedRo1" w:hAnsi="FuturaTMedRo1"/>
        </w:rPr>
        <w:t xml:space="preserve"> rev</w:t>
      </w:r>
      <w:r w:rsidR="00925042" w:rsidRPr="004B220F">
        <w:rPr>
          <w:rFonts w:ascii="FuturaTMedRo1" w:hAnsi="FuturaTMedRo1"/>
          <w:i/>
        </w:rPr>
        <w:t>#</w:t>
      </w:r>
      <w:r w:rsidR="00925042" w:rsidRPr="004B220F">
        <w:rPr>
          <w:rFonts w:ascii="FuturaTMedRo1" w:hAnsi="FuturaTMedRo1"/>
        </w:rPr>
        <w:t xml:space="preserve">, for all others rev is </w:t>
      </w:r>
      <w:proofErr w:type="spellStart"/>
      <w:proofErr w:type="gramStart"/>
      <w:r w:rsidR="00925042" w:rsidRPr="004B220F">
        <w:rPr>
          <w:rFonts w:ascii="FuturaTMedRo1" w:hAnsi="FuturaTMedRo1"/>
          <w:b/>
        </w:rPr>
        <w:t>na</w:t>
      </w:r>
      <w:proofErr w:type="gramEnd"/>
      <w:r w:rsidR="00925042" w:rsidRPr="004B220F">
        <w:rPr>
          <w:rFonts w:ascii="FuturaTMedRo1" w:hAnsi="FuturaTMedRo1"/>
        </w:rPr>
        <w:t>.</w:t>
      </w:r>
      <w:proofErr w:type="spellEnd"/>
    </w:p>
    <w:p w14:paraId="37F43848" w14:textId="76221930" w:rsidR="00925042" w:rsidRPr="004B220F" w:rsidRDefault="00925042" w:rsidP="00BC5581">
      <w:pPr>
        <w:pStyle w:val="ListParagraph"/>
        <w:numPr>
          <w:ilvl w:val="0"/>
          <w:numId w:val="0"/>
        </w:numPr>
        <w:ind w:left="2160"/>
        <w:rPr>
          <w:rFonts w:ascii="FuturaTMedRo1" w:hAnsi="FuturaTMedRo1"/>
        </w:rPr>
      </w:pPr>
      <w:proofErr w:type="spellStart"/>
      <w:r w:rsidRPr="004B220F">
        <w:rPr>
          <w:rFonts w:ascii="FuturaTMedRo1" w:hAnsi="FuturaTMedRo1"/>
          <w:b/>
        </w:rPr>
        <w:t>Qty</w:t>
      </w:r>
      <w:proofErr w:type="spellEnd"/>
      <w:r w:rsidRPr="004B220F">
        <w:rPr>
          <w:rFonts w:ascii="FuturaTMedRo1" w:hAnsi="FuturaTMedRo1"/>
          <w:b/>
        </w:rPr>
        <w:t xml:space="preserve"> Per</w:t>
      </w:r>
      <w:r w:rsidRPr="004B220F">
        <w:rPr>
          <w:rFonts w:ascii="FuturaTMedRo1" w:hAnsi="FuturaTMedRo1"/>
        </w:rPr>
        <w:t>: Quantity of item per bit.</w:t>
      </w:r>
    </w:p>
    <w:p w14:paraId="152D4BBD" w14:textId="75AB6CD6" w:rsidR="00925042" w:rsidRPr="004B220F" w:rsidRDefault="00925042" w:rsidP="00BC5581">
      <w:pPr>
        <w:pStyle w:val="ListParagraph"/>
        <w:numPr>
          <w:ilvl w:val="0"/>
          <w:numId w:val="0"/>
        </w:numPr>
        <w:ind w:left="2160"/>
        <w:rPr>
          <w:rFonts w:ascii="FuturaTMedRo1" w:hAnsi="FuturaTMedRo1"/>
        </w:rPr>
      </w:pPr>
      <w:r w:rsidRPr="004B220F">
        <w:rPr>
          <w:rFonts w:ascii="FuturaTMedRo1" w:hAnsi="FuturaTMedRo1"/>
          <w:b/>
        </w:rPr>
        <w:t>MFG</w:t>
      </w:r>
      <w:r w:rsidRPr="004B220F">
        <w:rPr>
          <w:rFonts w:ascii="FuturaTMedRo1" w:hAnsi="FuturaTMedRo1"/>
        </w:rPr>
        <w:t>: Manufacturer</w:t>
      </w:r>
      <w:r w:rsidR="00714501" w:rsidRPr="004B220F">
        <w:rPr>
          <w:rFonts w:ascii="FuturaTMedRo1" w:hAnsi="FuturaTMedRo1"/>
        </w:rPr>
        <w:t xml:space="preserve"> name</w:t>
      </w:r>
    </w:p>
    <w:p w14:paraId="169B1814" w14:textId="060A9D8D" w:rsidR="00925042" w:rsidRPr="004B220F" w:rsidRDefault="00925042" w:rsidP="00BC5581">
      <w:pPr>
        <w:pStyle w:val="ListParagraph"/>
        <w:numPr>
          <w:ilvl w:val="0"/>
          <w:numId w:val="0"/>
        </w:numPr>
        <w:ind w:left="2160"/>
        <w:rPr>
          <w:rFonts w:ascii="FuturaTMedRo1" w:hAnsi="FuturaTMedRo1"/>
        </w:rPr>
      </w:pPr>
      <w:proofErr w:type="spellStart"/>
      <w:r w:rsidRPr="004B220F">
        <w:rPr>
          <w:rFonts w:ascii="FuturaTMedRo1" w:hAnsi="FuturaTMedRo1"/>
          <w:b/>
        </w:rPr>
        <w:t>Mfr</w:t>
      </w:r>
      <w:proofErr w:type="spellEnd"/>
      <w:r w:rsidRPr="004B220F">
        <w:rPr>
          <w:rFonts w:ascii="FuturaTMedRo1" w:hAnsi="FuturaTMedRo1"/>
          <w:b/>
        </w:rPr>
        <w:t xml:space="preserve"> Part Number</w:t>
      </w:r>
      <w:r w:rsidRPr="004B220F">
        <w:rPr>
          <w:rFonts w:ascii="FuturaTMedRo1" w:hAnsi="FuturaTMedRo1"/>
        </w:rPr>
        <w:t xml:space="preserve">: Manufacturer Part Number </w:t>
      </w:r>
    </w:p>
    <w:p w14:paraId="0297D645" w14:textId="1DB689F0" w:rsidR="001D6E23"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 xml:space="preserve">Ref </w:t>
      </w:r>
      <w:proofErr w:type="spellStart"/>
      <w:r w:rsidRPr="004B220F">
        <w:rPr>
          <w:rFonts w:ascii="FuturaTMedRo1" w:hAnsi="FuturaTMedRo1"/>
          <w:b/>
        </w:rPr>
        <w:t>Loc</w:t>
      </w:r>
      <w:proofErr w:type="spellEnd"/>
      <w:r w:rsidR="006B66BA" w:rsidRPr="004B220F">
        <w:rPr>
          <w:rFonts w:ascii="FuturaTMedRo1" w:hAnsi="FuturaTMedRo1"/>
        </w:rPr>
        <w:t>: r</w:t>
      </w:r>
      <w:r w:rsidR="003505F0" w:rsidRPr="004B220F">
        <w:rPr>
          <w:rFonts w:ascii="FuturaTMedRo1" w:hAnsi="FuturaTMedRo1"/>
        </w:rPr>
        <w:t>eferenc</w:t>
      </w:r>
      <w:r w:rsidR="006B66BA" w:rsidRPr="004B220F">
        <w:rPr>
          <w:rFonts w:ascii="FuturaTMedRo1" w:hAnsi="FuturaTMedRo1"/>
        </w:rPr>
        <w:t>e l</w:t>
      </w:r>
      <w:r w:rsidR="003505F0" w:rsidRPr="004B220F">
        <w:rPr>
          <w:rFonts w:ascii="FuturaTMedRo1" w:hAnsi="FuturaTMedRo1"/>
        </w:rPr>
        <w:t>ocation</w:t>
      </w:r>
      <w:r w:rsidR="006B66BA" w:rsidRPr="004B220F">
        <w:rPr>
          <w:rFonts w:ascii="FuturaTMedRo1" w:hAnsi="FuturaTMedRo1"/>
        </w:rPr>
        <w:t xml:space="preserve"> or locations</w:t>
      </w:r>
      <w:r w:rsidRPr="004B220F">
        <w:rPr>
          <w:rFonts w:ascii="FuturaTMedRo1" w:hAnsi="FuturaTMedRo1"/>
        </w:rPr>
        <w:t xml:space="preserve"> of the part in the PCB and schematic.</w:t>
      </w:r>
    </w:p>
    <w:p w14:paraId="343DC92E" w14:textId="3B429BDE" w:rsidR="00797DF0" w:rsidRPr="004B220F" w:rsidRDefault="00797DF0" w:rsidP="00BC5581">
      <w:pPr>
        <w:pStyle w:val="ListParagraph"/>
        <w:numPr>
          <w:ilvl w:val="0"/>
          <w:numId w:val="0"/>
        </w:numPr>
        <w:ind w:left="2160"/>
        <w:rPr>
          <w:rFonts w:ascii="FuturaTMedRo1" w:hAnsi="FuturaTMedRo1"/>
        </w:rPr>
      </w:pPr>
      <w:r w:rsidRPr="004B220F">
        <w:rPr>
          <w:rFonts w:ascii="FuturaTMedRo1" w:hAnsi="FuturaTMedRo1"/>
          <w:b/>
        </w:rPr>
        <w:t>SUB ALLOWED</w:t>
      </w:r>
      <w:proofErr w:type="gramStart"/>
      <w:r w:rsidRPr="004B220F">
        <w:rPr>
          <w:rFonts w:ascii="FuturaTMedRo1" w:hAnsi="FuturaTMedRo1"/>
        </w:rPr>
        <w:t>?:</w:t>
      </w:r>
      <w:proofErr w:type="gramEnd"/>
      <w:r w:rsidRPr="004B220F">
        <w:rPr>
          <w:rFonts w:ascii="FuturaTMedRo1" w:hAnsi="FuturaTMedRo1"/>
        </w:rPr>
        <w:t xml:space="preserve"> </w:t>
      </w:r>
      <w:r w:rsidRPr="004B220F">
        <w:rPr>
          <w:rFonts w:ascii="FuturaTMedRo1" w:hAnsi="FuturaTMedRo1"/>
          <w:b/>
        </w:rPr>
        <w:t>NO</w:t>
      </w:r>
      <w:r w:rsidRPr="004B220F">
        <w:rPr>
          <w:rFonts w:ascii="FuturaTMedRo1" w:hAnsi="FuturaTMedRo1"/>
        </w:rPr>
        <w:t xml:space="preserve"> for all items.</w:t>
      </w:r>
    </w:p>
    <w:p w14:paraId="150CD5B6" w14:textId="77777777" w:rsidR="0076616D" w:rsidRPr="004B220F" w:rsidRDefault="0076616D" w:rsidP="00BC5581">
      <w:pPr>
        <w:pStyle w:val="ListParagraph"/>
        <w:numPr>
          <w:ilvl w:val="0"/>
          <w:numId w:val="0"/>
        </w:numPr>
        <w:ind w:left="2160"/>
        <w:rPr>
          <w:rFonts w:ascii="FuturaTMedRo1" w:hAnsi="FuturaTMedRo1"/>
        </w:rPr>
      </w:pPr>
    </w:p>
    <w:p w14:paraId="42B86C14" w14:textId="77777777" w:rsidR="00017E35" w:rsidRPr="004B220F" w:rsidRDefault="00017E35" w:rsidP="00BC5581">
      <w:pPr>
        <w:pStyle w:val="ListParagraph"/>
        <w:rPr>
          <w:rFonts w:ascii="FuturaTMedRo1" w:hAnsi="FuturaTMedRo1"/>
        </w:rPr>
      </w:pPr>
      <w:r w:rsidRPr="004B220F">
        <w:rPr>
          <w:rFonts w:ascii="FuturaTMedRo1" w:hAnsi="FuturaTMedRo1"/>
        </w:rPr>
        <w:lastRenderedPageBreak/>
        <w:t xml:space="preserve">BOM Revisions are lettered rather than numbered. </w:t>
      </w:r>
    </w:p>
    <w:p w14:paraId="38171854" w14:textId="77777777" w:rsidR="00017E35" w:rsidRPr="004B220F" w:rsidRDefault="00017E35" w:rsidP="00BC5581">
      <w:pPr>
        <w:pStyle w:val="ListParagraph"/>
        <w:numPr>
          <w:ilvl w:val="0"/>
          <w:numId w:val="0"/>
        </w:numPr>
        <w:ind w:left="1440"/>
        <w:rPr>
          <w:rFonts w:ascii="FuturaTMedRo1" w:hAnsi="FuturaTMedRo1"/>
        </w:rPr>
      </w:pPr>
    </w:p>
    <w:p w14:paraId="690D18EB" w14:textId="77777777" w:rsidR="00017E35" w:rsidRPr="004B220F" w:rsidRDefault="00017E35" w:rsidP="00BC5581">
      <w:pPr>
        <w:pStyle w:val="ListParagraph"/>
        <w:rPr>
          <w:rFonts w:ascii="FuturaTMedRo1" w:hAnsi="FuturaTMedRo1"/>
        </w:rPr>
      </w:pPr>
      <w:r w:rsidRPr="004B220F">
        <w:rPr>
          <w:rFonts w:ascii="FuturaTMedRo1" w:hAnsi="FuturaTMedRo1"/>
        </w:rPr>
        <w:t>A new Revision occurs every time a bit changes form or function.  Any addition or removal of components warrants a new Revision.  Any change in a component’s value other than a change in Manufacturer warrants a new Revision.</w:t>
      </w:r>
    </w:p>
    <w:p w14:paraId="3681D75F" w14:textId="77777777" w:rsidR="00017E35" w:rsidRPr="004B220F" w:rsidRDefault="00017E35" w:rsidP="00BC5581">
      <w:pPr>
        <w:pStyle w:val="ListParagraph"/>
        <w:numPr>
          <w:ilvl w:val="0"/>
          <w:numId w:val="0"/>
        </w:numPr>
        <w:ind w:left="1440"/>
        <w:rPr>
          <w:rFonts w:ascii="FuturaTMedRo1" w:hAnsi="FuturaTMedRo1"/>
        </w:rPr>
      </w:pPr>
    </w:p>
    <w:p w14:paraId="2E3035D9" w14:textId="0EBD4E87" w:rsidR="00017E35" w:rsidRPr="004B220F" w:rsidRDefault="00017E35" w:rsidP="00BC5581">
      <w:pPr>
        <w:pStyle w:val="ListParagraph"/>
        <w:rPr>
          <w:rFonts w:ascii="FuturaTMedRo1" w:hAnsi="FuturaTMedRo1"/>
        </w:rPr>
      </w:pPr>
      <w:r w:rsidRPr="004B220F">
        <w:rPr>
          <w:rFonts w:ascii="FuturaTMedRo1" w:hAnsi="FuturaTMedRo1"/>
        </w:rPr>
        <w:t>A record of all Revisions should be kept in the Revision History.</w:t>
      </w:r>
    </w:p>
    <w:p w14:paraId="0A8E939C" w14:textId="77777777" w:rsidR="00017E35" w:rsidRPr="004B220F" w:rsidRDefault="00017E35" w:rsidP="00BC5581">
      <w:pPr>
        <w:pStyle w:val="ListParagraph"/>
        <w:numPr>
          <w:ilvl w:val="0"/>
          <w:numId w:val="0"/>
        </w:numPr>
        <w:ind w:left="1440"/>
        <w:rPr>
          <w:rFonts w:ascii="FuturaTMedRo1" w:hAnsi="FuturaTMedRo1"/>
        </w:rPr>
      </w:pPr>
    </w:p>
    <w:p w14:paraId="1AC18FFB" w14:textId="77777777" w:rsidR="00017E35" w:rsidRPr="004B220F" w:rsidRDefault="00017E35" w:rsidP="00BC5581">
      <w:pPr>
        <w:pStyle w:val="ListParagraph"/>
        <w:rPr>
          <w:rFonts w:ascii="FuturaTMedRo1" w:hAnsi="FuturaTMedRo1"/>
        </w:rPr>
      </w:pPr>
      <w:r w:rsidRPr="004B220F">
        <w:rPr>
          <w:rFonts w:ascii="FuturaTMedRo1" w:hAnsi="FuturaTMedRo1"/>
        </w:rPr>
        <w:t>The Approvals section of the BOM is for internal LB use only.</w:t>
      </w:r>
    </w:p>
    <w:p w14:paraId="43F5AB46" w14:textId="77777777" w:rsidR="00017E35" w:rsidRPr="004B220F" w:rsidRDefault="00017E35" w:rsidP="00BC5581">
      <w:pPr>
        <w:pStyle w:val="ListParagraph"/>
        <w:numPr>
          <w:ilvl w:val="0"/>
          <w:numId w:val="0"/>
        </w:numPr>
        <w:ind w:left="2160"/>
        <w:rPr>
          <w:rFonts w:ascii="FuturaTMedRo1" w:hAnsi="FuturaTMedRo1"/>
        </w:rPr>
      </w:pPr>
    </w:p>
    <w:p w14:paraId="044377DC" w14:textId="322CCC58" w:rsidR="002C5A46" w:rsidRPr="004B220F" w:rsidRDefault="004C0BDF" w:rsidP="00BC5581">
      <w:pPr>
        <w:pStyle w:val="ListParagraph"/>
        <w:rPr>
          <w:rFonts w:ascii="FuturaTMedRo1" w:hAnsi="FuturaTMedRo1"/>
        </w:rPr>
      </w:pPr>
      <w:r w:rsidRPr="004B220F">
        <w:rPr>
          <w:rFonts w:ascii="FuturaTMedRo1" w:hAnsi="FuturaTMedRo1"/>
        </w:rPr>
        <w:t>File</w:t>
      </w:r>
      <w:r w:rsidR="00894539" w:rsidRPr="004B220F">
        <w:rPr>
          <w:rFonts w:ascii="FuturaTMedRo1" w:hAnsi="FuturaTMedRo1"/>
        </w:rPr>
        <w:t xml:space="preserve"> name should be in the format: </w:t>
      </w:r>
      <w:r w:rsidRPr="004B220F">
        <w:rPr>
          <w:rFonts w:ascii="FuturaTMedRo1" w:hAnsi="FuturaTMedRo1"/>
          <w:b/>
          <w:i/>
        </w:rPr>
        <w:t>moduleType##_moduleName</w:t>
      </w:r>
      <w:r w:rsidRPr="004B220F">
        <w:rPr>
          <w:rFonts w:ascii="FuturaTMedRo1" w:hAnsi="FuturaTMedRo1"/>
          <w:b/>
        </w:rPr>
        <w:t>_BOM_</w:t>
      </w:r>
      <w:r w:rsidR="00DE102B" w:rsidRPr="004B220F">
        <w:rPr>
          <w:rFonts w:ascii="FuturaTMedRo1" w:hAnsi="FuturaTMedRo1"/>
          <w:b/>
        </w:rPr>
        <w:t>rev</w:t>
      </w:r>
      <w:r w:rsidR="00AF1BDF" w:rsidRPr="004B220F">
        <w:rPr>
          <w:rFonts w:ascii="FuturaTMedRo1" w:hAnsi="FuturaTMedRo1"/>
          <w:b/>
          <w:i/>
        </w:rPr>
        <w:t>#</w:t>
      </w:r>
      <w:r w:rsidRPr="004B220F">
        <w:rPr>
          <w:rFonts w:ascii="FuturaTMedRo1" w:hAnsi="FuturaTMedRo1"/>
          <w:b/>
        </w:rPr>
        <w:t>.xls</w:t>
      </w:r>
    </w:p>
    <w:p w14:paraId="2BE51F1F" w14:textId="512240E1" w:rsidR="00295DE4" w:rsidRPr="004B220F" w:rsidRDefault="00295DE4" w:rsidP="00BC5581">
      <w:pPr>
        <w:pStyle w:val="Heading2"/>
        <w:spacing w:after="0"/>
        <w:rPr>
          <w:rFonts w:ascii="FuturaTMedRo1" w:hAnsi="FuturaTMedRo1"/>
        </w:rPr>
      </w:pPr>
      <w:bookmarkStart w:id="18" w:name="_Toc230761519"/>
      <w:r w:rsidRPr="004B220F">
        <w:rPr>
          <w:rFonts w:ascii="FuturaTMedRo1" w:hAnsi="FuturaTMedRo1"/>
        </w:rPr>
        <w:t>Creating Fab Drawings</w:t>
      </w:r>
      <w:r w:rsidR="00444ADA" w:rsidRPr="004B220F">
        <w:rPr>
          <w:rFonts w:ascii="FuturaTMedRo1" w:hAnsi="FuturaTMedRo1"/>
        </w:rPr>
        <w:t xml:space="preserve"> (FAB)</w:t>
      </w:r>
      <w:bookmarkEnd w:id="18"/>
    </w:p>
    <w:p w14:paraId="50F262AA" w14:textId="77777777" w:rsidR="004062FA" w:rsidRPr="004B220F" w:rsidRDefault="004062FA" w:rsidP="00BC5581">
      <w:pPr>
        <w:pStyle w:val="Textbody"/>
        <w:spacing w:after="0"/>
        <w:rPr>
          <w:rFonts w:ascii="FuturaTMedRo1" w:hAnsi="FuturaTMedRo1"/>
        </w:rPr>
      </w:pPr>
    </w:p>
    <w:p w14:paraId="4BFAB552" w14:textId="6C0AE4ED" w:rsidR="00A70AA8" w:rsidRPr="004B220F" w:rsidRDefault="00A70AA8" w:rsidP="00BC5581">
      <w:pPr>
        <w:pStyle w:val="Textbody"/>
        <w:spacing w:after="0"/>
        <w:ind w:left="1440"/>
        <w:rPr>
          <w:rFonts w:ascii="FuturaTMedRo1" w:hAnsi="FuturaTMedRo1"/>
        </w:rPr>
      </w:pPr>
      <w:r w:rsidRPr="004B220F">
        <w:rPr>
          <w:rFonts w:ascii="FuturaTMedRo1" w:hAnsi="FuturaTMedRo1"/>
        </w:rPr>
        <w:t>In Eagle:</w:t>
      </w:r>
    </w:p>
    <w:p w14:paraId="41492911" w14:textId="1103316D" w:rsidR="006B66BA" w:rsidRPr="004B220F" w:rsidRDefault="00E106D0" w:rsidP="00BC5581">
      <w:pPr>
        <w:pStyle w:val="Textbody"/>
        <w:numPr>
          <w:ilvl w:val="3"/>
          <w:numId w:val="24"/>
        </w:numPr>
        <w:spacing w:after="0"/>
        <w:rPr>
          <w:rFonts w:ascii="FuturaTMedRo1" w:hAnsi="FuturaTMedRo1"/>
        </w:rPr>
      </w:pPr>
      <w:r w:rsidRPr="004B220F">
        <w:rPr>
          <w:rFonts w:ascii="FuturaTMedRo1" w:hAnsi="FuturaTMedRo1"/>
        </w:rPr>
        <w:t>Run ERC.  C</w:t>
      </w:r>
      <w:r w:rsidR="002A206F" w:rsidRPr="004B220F">
        <w:rPr>
          <w:rFonts w:ascii="FuturaTMedRo1" w:hAnsi="FuturaTMedRo1"/>
        </w:rPr>
        <w:t>onfirm there are no errors.</w:t>
      </w:r>
    </w:p>
    <w:p w14:paraId="3CCDE503" w14:textId="77777777" w:rsidR="008065A0" w:rsidRPr="004B220F" w:rsidRDefault="008065A0" w:rsidP="00BC5581">
      <w:pPr>
        <w:pStyle w:val="Textbody"/>
        <w:spacing w:after="0"/>
        <w:ind w:left="2448"/>
        <w:rPr>
          <w:rFonts w:ascii="FuturaTMedRo1" w:hAnsi="FuturaTMedRo1"/>
        </w:rPr>
      </w:pPr>
    </w:p>
    <w:p w14:paraId="570ECEF9" w14:textId="6981F782" w:rsidR="008C79B9" w:rsidRPr="004B220F" w:rsidRDefault="00447582" w:rsidP="00BC5581">
      <w:pPr>
        <w:pStyle w:val="Textbody"/>
        <w:numPr>
          <w:ilvl w:val="3"/>
          <w:numId w:val="24"/>
        </w:numPr>
        <w:spacing w:after="0"/>
        <w:rPr>
          <w:rFonts w:ascii="FuturaTMedRo1" w:hAnsi="FuturaTMedRo1"/>
        </w:rPr>
      </w:pPr>
      <w:r w:rsidRPr="004B220F">
        <w:rPr>
          <w:rFonts w:ascii="FuturaTMedRo1" w:hAnsi="FuturaTMedRo1"/>
        </w:rPr>
        <w:t>Activate</w:t>
      </w:r>
      <w:r w:rsidR="00E106D0" w:rsidRPr="004B220F">
        <w:rPr>
          <w:rFonts w:ascii="FuturaTMedRo1" w:hAnsi="FuturaTMedRo1"/>
        </w:rPr>
        <w:t xml:space="preserve"> only layers 0-20 </w:t>
      </w:r>
      <w:r w:rsidR="004062FA" w:rsidRPr="004B220F">
        <w:rPr>
          <w:rFonts w:ascii="FuturaTMedRo1" w:hAnsi="FuturaTMedRo1"/>
        </w:rPr>
        <w:t xml:space="preserve">and </w:t>
      </w:r>
      <w:r w:rsidR="00E106D0" w:rsidRPr="004B220F">
        <w:rPr>
          <w:rFonts w:ascii="FuturaTMedRo1" w:hAnsi="FuturaTMedRo1"/>
        </w:rPr>
        <w:t>run a DRC</w:t>
      </w:r>
      <w:r w:rsidR="0081616E">
        <w:rPr>
          <w:rFonts w:ascii="FuturaTMedRo1" w:hAnsi="FuturaTMedRo1"/>
        </w:rPr>
        <w:t xml:space="preserve"> </w:t>
      </w:r>
      <w:r w:rsidR="0081616E" w:rsidRPr="0081616E">
        <w:rPr>
          <w:rFonts w:ascii="FuturaTMedRo1" w:hAnsi="FuturaTMedRo1"/>
          <w:b/>
        </w:rPr>
        <w:t>(HDK-eagle-templates-libraries\Libraries\</w:t>
      </w:r>
      <w:proofErr w:type="spellStart"/>
      <w:r w:rsidR="0081616E" w:rsidRPr="0081616E">
        <w:rPr>
          <w:rFonts w:ascii="FuturaTMedRo1" w:hAnsi="FuturaTMedRo1"/>
          <w:b/>
        </w:rPr>
        <w:t>littleBits</w:t>
      </w:r>
      <w:proofErr w:type="spellEnd"/>
      <w:r w:rsidR="0081616E" w:rsidRPr="0081616E">
        <w:rPr>
          <w:rFonts w:ascii="FuturaTMedRo1" w:hAnsi="FuturaTMedRo1"/>
          <w:b/>
        </w:rPr>
        <w:t xml:space="preserve"> DRC</w:t>
      </w:r>
      <w:r w:rsidR="0081616E">
        <w:rPr>
          <w:rFonts w:ascii="FuturaTMedRo1" w:hAnsi="FuturaTMedRo1"/>
          <w:b/>
        </w:rPr>
        <w:t>)</w:t>
      </w:r>
      <w:r w:rsidR="00E106D0" w:rsidRPr="004B220F">
        <w:rPr>
          <w:rFonts w:ascii="FuturaTMedRo1" w:hAnsi="FuturaTMedRo1"/>
        </w:rPr>
        <w:t>.  C</w:t>
      </w:r>
      <w:r w:rsidR="008C79B9" w:rsidRPr="004B220F">
        <w:rPr>
          <w:rFonts w:ascii="FuturaTMedRo1" w:hAnsi="FuturaTMedRo1"/>
        </w:rPr>
        <w:t>onfirm there are no errors (besides the acceptable “rev” text error).</w:t>
      </w:r>
    </w:p>
    <w:p w14:paraId="2EB93EBA" w14:textId="77777777" w:rsidR="006B66BA" w:rsidRPr="004B220F" w:rsidRDefault="006B66BA" w:rsidP="00BC5581">
      <w:pPr>
        <w:pStyle w:val="Textbody"/>
        <w:spacing w:after="0"/>
        <w:ind w:left="2448"/>
        <w:rPr>
          <w:rFonts w:ascii="FuturaTMedRo1" w:hAnsi="FuturaTMedRo1"/>
        </w:rPr>
      </w:pPr>
    </w:p>
    <w:p w14:paraId="2DEB3FB4" w14:textId="34F79F3A" w:rsidR="008C79B9" w:rsidRPr="004B220F" w:rsidRDefault="008C79B9" w:rsidP="00BC5581">
      <w:pPr>
        <w:pStyle w:val="Textbody"/>
        <w:numPr>
          <w:ilvl w:val="3"/>
          <w:numId w:val="24"/>
        </w:numPr>
        <w:spacing w:after="0"/>
        <w:rPr>
          <w:rFonts w:ascii="FuturaTMedRo1" w:hAnsi="FuturaTMedRo1"/>
        </w:rPr>
      </w:pPr>
      <w:r w:rsidRPr="004B220F">
        <w:rPr>
          <w:rFonts w:ascii="FuturaTMedRo1" w:hAnsi="FuturaTMedRo1"/>
        </w:rPr>
        <w:t xml:space="preserve">Confirm there are no </w:t>
      </w:r>
      <w:proofErr w:type="spellStart"/>
      <w:r w:rsidRPr="004B220F">
        <w:rPr>
          <w:rFonts w:ascii="FuturaTMedRo1" w:hAnsi="FuturaTMedRo1"/>
        </w:rPr>
        <w:t>unrouted</w:t>
      </w:r>
      <w:proofErr w:type="spellEnd"/>
      <w:r w:rsidRPr="004B220F">
        <w:rPr>
          <w:rFonts w:ascii="FuturaTMedRo1" w:hAnsi="FuturaTMedRo1"/>
        </w:rPr>
        <w:t xml:space="preserve"> air wires.</w:t>
      </w:r>
    </w:p>
    <w:p w14:paraId="13A83F56" w14:textId="77777777" w:rsidR="006B66BA" w:rsidRPr="004B220F" w:rsidRDefault="006B66BA" w:rsidP="00BC5581">
      <w:pPr>
        <w:pStyle w:val="Textbody"/>
        <w:spacing w:after="0"/>
        <w:ind w:left="2448"/>
        <w:rPr>
          <w:rFonts w:ascii="FuturaTMedRo1" w:hAnsi="FuturaTMedRo1"/>
        </w:rPr>
      </w:pPr>
    </w:p>
    <w:p w14:paraId="403DF021" w14:textId="543BA073" w:rsidR="00EA2AE8" w:rsidRPr="004B220F" w:rsidRDefault="00EA2AE8" w:rsidP="00BC5581">
      <w:pPr>
        <w:pStyle w:val="Textbody"/>
        <w:numPr>
          <w:ilvl w:val="3"/>
          <w:numId w:val="24"/>
        </w:numPr>
        <w:spacing w:after="0"/>
        <w:rPr>
          <w:rFonts w:ascii="FuturaTMedRo1" w:hAnsi="FuturaTMedRo1"/>
        </w:rPr>
      </w:pPr>
      <w:r w:rsidRPr="004B220F">
        <w:rPr>
          <w:rFonts w:ascii="FuturaTMedRo1" w:hAnsi="FuturaTMedRo1"/>
        </w:rPr>
        <w:t>Activate</w:t>
      </w:r>
      <w:r w:rsidR="004062FA" w:rsidRPr="004B220F">
        <w:rPr>
          <w:rFonts w:ascii="FuturaTMedRo1" w:hAnsi="FuturaTMedRo1"/>
        </w:rPr>
        <w:t xml:space="preserve"> only</w:t>
      </w:r>
      <w:r w:rsidRPr="004B220F">
        <w:rPr>
          <w:rFonts w:ascii="FuturaTMedRo1" w:hAnsi="FuturaTMedRo1"/>
        </w:rPr>
        <w:t xml:space="preserve"> layers:</w:t>
      </w:r>
      <w:r w:rsidRPr="004B220F">
        <w:rPr>
          <w:rFonts w:ascii="FuturaTMedRo1" w:hAnsi="FuturaTMedRo1"/>
          <w:bCs/>
        </w:rPr>
        <w:t> </w:t>
      </w:r>
      <w:r w:rsidRPr="004B220F">
        <w:rPr>
          <w:rFonts w:ascii="FuturaTMedRo1" w:hAnsi="FuturaTMedRo1"/>
          <w:b/>
        </w:rPr>
        <w:t xml:space="preserve">Pads, </w:t>
      </w:r>
      <w:proofErr w:type="spellStart"/>
      <w:r w:rsidRPr="004B220F">
        <w:rPr>
          <w:rFonts w:ascii="FuturaTMedRo1" w:hAnsi="FuturaTMedRo1"/>
          <w:b/>
        </w:rPr>
        <w:t>Vias</w:t>
      </w:r>
      <w:proofErr w:type="spellEnd"/>
      <w:r w:rsidRPr="004B220F">
        <w:rPr>
          <w:rFonts w:ascii="FuturaTMedRo1" w:hAnsi="FuturaTMedRo1"/>
          <w:b/>
        </w:rPr>
        <w:t xml:space="preserve">, Dimensions, Milling, Measures, </w:t>
      </w:r>
      <w:proofErr w:type="spellStart"/>
      <w:r w:rsidRPr="004B220F">
        <w:rPr>
          <w:rFonts w:ascii="FuturaTMedRo1" w:hAnsi="FuturaTMedRo1"/>
          <w:b/>
        </w:rPr>
        <w:t>dxf</w:t>
      </w:r>
      <w:proofErr w:type="spellEnd"/>
      <w:r w:rsidRPr="004B220F">
        <w:rPr>
          <w:rFonts w:ascii="FuturaTMedRo1" w:hAnsi="FuturaTMedRo1"/>
          <w:b/>
        </w:rPr>
        <w:t xml:space="preserve">, </w:t>
      </w:r>
      <w:proofErr w:type="spellStart"/>
      <w:r w:rsidRPr="004B220F">
        <w:rPr>
          <w:rFonts w:ascii="FuturaTMedRo1" w:hAnsi="FuturaTMedRo1"/>
          <w:b/>
        </w:rPr>
        <w:t>DrillLegend</w:t>
      </w:r>
      <w:proofErr w:type="spellEnd"/>
      <w:r w:rsidRPr="004B220F">
        <w:rPr>
          <w:rFonts w:ascii="FuturaTMedRo1" w:hAnsi="FuturaTMedRo1"/>
          <w:b/>
        </w:rPr>
        <w:t xml:space="preserve">, DrillLegend_01-16, </w:t>
      </w:r>
      <w:proofErr w:type="gramStart"/>
      <w:r w:rsidRPr="004B220F">
        <w:rPr>
          <w:rFonts w:ascii="FuturaTMedRo1" w:hAnsi="FuturaTMedRo1"/>
          <w:b/>
        </w:rPr>
        <w:t>DrillLegend</w:t>
      </w:r>
      <w:proofErr w:type="gramEnd"/>
      <w:r w:rsidRPr="004B220F">
        <w:rPr>
          <w:rFonts w:ascii="FuturaTMedRo1" w:hAnsi="FuturaTMedRo1"/>
          <w:b/>
        </w:rPr>
        <w:t>_01-20</w:t>
      </w:r>
      <w:r w:rsidRPr="004B220F">
        <w:rPr>
          <w:rFonts w:ascii="FuturaTMedRo1" w:hAnsi="FuturaTMedRo1"/>
        </w:rPr>
        <w:t>.</w:t>
      </w:r>
    </w:p>
    <w:p w14:paraId="389290F2" w14:textId="77777777" w:rsidR="006B66BA" w:rsidRPr="004B220F" w:rsidRDefault="006B66BA" w:rsidP="00BC5581">
      <w:pPr>
        <w:pStyle w:val="Textbody"/>
        <w:spacing w:after="0"/>
        <w:ind w:left="2448"/>
        <w:rPr>
          <w:rFonts w:ascii="FuturaTMedRo1" w:hAnsi="FuturaTMedRo1"/>
        </w:rPr>
      </w:pPr>
    </w:p>
    <w:p w14:paraId="7A3A5C11" w14:textId="73E98494" w:rsidR="00984875"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lastRenderedPageBreak/>
        <w:t xml:space="preserve">Export </w:t>
      </w:r>
      <w:r w:rsidR="00C340FA" w:rsidRPr="004B220F">
        <w:rPr>
          <w:rFonts w:ascii="FuturaTMedRo1" w:hAnsi="FuturaTMedRo1"/>
        </w:rPr>
        <w:t>as</w:t>
      </w:r>
      <w:r w:rsidRPr="004B220F">
        <w:rPr>
          <w:rFonts w:ascii="FuturaTMedRo1" w:hAnsi="FuturaTMedRo1"/>
        </w:rPr>
        <w:t xml:space="preserve"> </w:t>
      </w:r>
      <w:r w:rsidR="001D6D0A" w:rsidRPr="004B220F">
        <w:rPr>
          <w:rFonts w:ascii="FuturaTMedRo1" w:hAnsi="FuturaTMedRo1"/>
        </w:rPr>
        <w:t>PDF</w:t>
      </w:r>
      <w:r w:rsidR="00F8511A" w:rsidRPr="004B220F">
        <w:rPr>
          <w:rFonts w:ascii="FuturaTMedRo1" w:hAnsi="FuturaTMedRo1"/>
        </w:rPr>
        <w:t xml:space="preserve"> (FILE &gt; PRINT</w:t>
      </w:r>
      <w:r w:rsidR="00984875" w:rsidRPr="004B220F">
        <w:rPr>
          <w:rFonts w:ascii="FuturaTMedRo1" w:hAnsi="FuturaTMedRo1"/>
        </w:rPr>
        <w:t>)</w:t>
      </w:r>
      <w:r w:rsidR="00C340FA" w:rsidRPr="004B220F">
        <w:rPr>
          <w:rFonts w:ascii="FuturaTMedRo1" w:hAnsi="FuturaTMedRo1"/>
        </w:rPr>
        <w:t>.</w:t>
      </w:r>
      <w:r w:rsidR="0098179B" w:rsidRPr="004B220F">
        <w:rPr>
          <w:rFonts w:ascii="FuturaTMedRo1" w:hAnsi="FuturaTMedRo1"/>
        </w:rPr>
        <w:t xml:space="preserve">  Set </w:t>
      </w:r>
      <w:r w:rsidR="00984875" w:rsidRPr="004B220F">
        <w:rPr>
          <w:rFonts w:ascii="FuturaTMedRo1" w:hAnsi="FuturaTMedRo1"/>
        </w:rPr>
        <w:t>parameters as follows:</w:t>
      </w:r>
    </w:p>
    <w:p w14:paraId="6E8CC6E6" w14:textId="06919B63" w:rsidR="00984875" w:rsidRPr="004B220F" w:rsidRDefault="006B66BA" w:rsidP="00BC5581">
      <w:pPr>
        <w:pStyle w:val="Textbody"/>
        <w:spacing w:after="0"/>
        <w:ind w:left="2430"/>
        <w:rPr>
          <w:rFonts w:ascii="FuturaTMedRo1" w:hAnsi="FuturaTMedRo1"/>
        </w:rPr>
      </w:pPr>
      <w:r w:rsidRPr="004B220F">
        <w:rPr>
          <w:rFonts w:ascii="FuturaTMedRo1" w:hAnsi="FuturaTMedRo1"/>
        </w:rPr>
        <w:t>Printer =</w:t>
      </w:r>
      <w:r w:rsidR="00984875" w:rsidRPr="004B220F">
        <w:rPr>
          <w:rFonts w:ascii="FuturaTMedRo1" w:hAnsi="FuturaTMedRo1"/>
        </w:rPr>
        <w:t xml:space="preserve"> Print to File (PDF))</w:t>
      </w:r>
    </w:p>
    <w:p w14:paraId="7EF258C5" w14:textId="1A9DDD84" w:rsidR="00AF1BDF" w:rsidRPr="004B220F" w:rsidRDefault="006B66BA" w:rsidP="00BC5581">
      <w:pPr>
        <w:pStyle w:val="Textbody"/>
        <w:spacing w:after="0"/>
        <w:ind w:left="2430"/>
        <w:rPr>
          <w:rFonts w:ascii="FuturaTMedRo1" w:hAnsi="FuturaTMedRo1"/>
        </w:rPr>
      </w:pPr>
      <w:r w:rsidRPr="004B220F">
        <w:rPr>
          <w:rFonts w:ascii="FuturaTMedRo1" w:hAnsi="FuturaTMedRo1"/>
        </w:rPr>
        <w:t>Output File =</w:t>
      </w:r>
      <w:r w:rsidR="00AF1BDF" w:rsidRPr="004B220F">
        <w:rPr>
          <w:rFonts w:ascii="FuturaTMedRo1" w:hAnsi="FuturaTMedRo1"/>
        </w:rPr>
        <w:t xml:space="preserve"> </w:t>
      </w:r>
      <w:r w:rsidR="00894539" w:rsidRPr="004B220F">
        <w:rPr>
          <w:rFonts w:ascii="FuturaTMedRo1" w:hAnsi="FuturaTMedRo1"/>
          <w:b/>
        </w:rPr>
        <w:t>/</w:t>
      </w:r>
      <w:proofErr w:type="spellStart"/>
      <w:r w:rsidR="00894539" w:rsidRPr="004B220F">
        <w:rPr>
          <w:rFonts w:ascii="FuturaTMedRo1" w:hAnsi="FuturaTMedRo1"/>
          <w:b/>
        </w:rPr>
        <w:t>gerbs</w:t>
      </w:r>
      <w:proofErr w:type="spellEnd"/>
      <w:r w:rsidR="00894539" w:rsidRPr="004B220F">
        <w:rPr>
          <w:rFonts w:ascii="FuturaTMedRo1" w:hAnsi="FuturaTMedRo1"/>
          <w:b/>
        </w:rPr>
        <w:t>/</w:t>
      </w:r>
      <w:r w:rsidR="00AF1BDF" w:rsidRPr="004B220F">
        <w:rPr>
          <w:rFonts w:ascii="FuturaTMedRo1" w:hAnsi="FuturaTMedRo1"/>
          <w:b/>
          <w:i/>
        </w:rPr>
        <w:t>moduleType##_moduleName</w:t>
      </w:r>
      <w:r w:rsidR="00EC6B76" w:rsidRPr="004B220F">
        <w:rPr>
          <w:rFonts w:ascii="FuturaTMedRo1" w:hAnsi="FuturaTMedRo1"/>
          <w:b/>
        </w:rPr>
        <w:t>-</w:t>
      </w:r>
      <w:proofErr w:type="gramStart"/>
      <w:r w:rsidR="00EC6B76" w:rsidRPr="004B220F">
        <w:rPr>
          <w:rFonts w:ascii="FuturaTMedRo1" w:hAnsi="FuturaTMedRo1"/>
          <w:b/>
        </w:rPr>
        <w:t>v03(</w:t>
      </w:r>
      <w:proofErr w:type="gramEnd"/>
      <w:r w:rsidR="00EC6B76" w:rsidRPr="004B220F">
        <w:rPr>
          <w:rFonts w:ascii="FuturaTMedRo1" w:hAnsi="FuturaTMedRo1"/>
          <w:b/>
        </w:rPr>
        <w:t>rev#_#x).pdf</w:t>
      </w:r>
    </w:p>
    <w:p w14:paraId="7095194E" w14:textId="7AFB513B" w:rsidR="00984875" w:rsidRPr="004B220F" w:rsidRDefault="006B66BA" w:rsidP="00BC5581">
      <w:pPr>
        <w:pStyle w:val="Textbody"/>
        <w:spacing w:after="0"/>
        <w:ind w:left="2430"/>
        <w:rPr>
          <w:rFonts w:ascii="FuturaTMedRo1" w:hAnsi="FuturaTMedRo1"/>
        </w:rPr>
      </w:pPr>
      <w:r w:rsidRPr="004B220F">
        <w:rPr>
          <w:rFonts w:ascii="FuturaTMedRo1" w:hAnsi="FuturaTMedRo1"/>
        </w:rPr>
        <w:t>Paper =</w:t>
      </w:r>
      <w:r w:rsidR="00984875" w:rsidRPr="004B220F">
        <w:rPr>
          <w:rFonts w:ascii="FuturaTMedRo1" w:hAnsi="FuturaTMedRo1"/>
        </w:rPr>
        <w:t xml:space="preserve"> A4 (210x297 mm, 8.3x11.7 inch)</w:t>
      </w:r>
    </w:p>
    <w:p w14:paraId="1E800C84" w14:textId="4EA75193"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Orientation = </w:t>
      </w:r>
      <w:r w:rsidR="00984875" w:rsidRPr="004B220F">
        <w:rPr>
          <w:rFonts w:ascii="FuturaTMedRo1" w:hAnsi="FuturaTMedRo1"/>
        </w:rPr>
        <w:t>Landscape</w:t>
      </w:r>
    </w:p>
    <w:p w14:paraId="377789CC" w14:textId="5C89E43A" w:rsidR="00984875" w:rsidRPr="004B220F" w:rsidRDefault="006B66BA" w:rsidP="00BC5581">
      <w:pPr>
        <w:pStyle w:val="Textbody"/>
        <w:spacing w:after="0"/>
        <w:ind w:left="2430"/>
        <w:rPr>
          <w:rFonts w:ascii="FuturaTMedRo1" w:hAnsi="FuturaTMedRo1"/>
        </w:rPr>
      </w:pPr>
      <w:r w:rsidRPr="004B220F">
        <w:rPr>
          <w:rFonts w:ascii="FuturaTMedRo1" w:hAnsi="FuturaTMedRo1"/>
        </w:rPr>
        <w:t xml:space="preserve">Alignment = </w:t>
      </w:r>
      <w:r w:rsidR="00984875" w:rsidRPr="004B220F">
        <w:rPr>
          <w:rFonts w:ascii="FuturaTMedRo1" w:hAnsi="FuturaTMedRo1"/>
        </w:rPr>
        <w:t>Center</w:t>
      </w:r>
    </w:p>
    <w:p w14:paraId="6F968EEC" w14:textId="385008B6" w:rsidR="00984875" w:rsidRPr="004B220F" w:rsidRDefault="006B66BA" w:rsidP="00BC5581">
      <w:pPr>
        <w:pStyle w:val="Textbody"/>
        <w:spacing w:after="0"/>
        <w:ind w:left="2430"/>
        <w:rPr>
          <w:rFonts w:ascii="FuturaTMedRo1" w:hAnsi="FuturaTMedRo1"/>
        </w:rPr>
      </w:pPr>
      <w:r w:rsidRPr="004B220F">
        <w:rPr>
          <w:rFonts w:ascii="FuturaTMedRo1" w:hAnsi="FuturaTMedRo1"/>
        </w:rPr>
        <w:t>Area =</w:t>
      </w:r>
      <w:r w:rsidR="00984875" w:rsidRPr="004B220F">
        <w:rPr>
          <w:rFonts w:ascii="FuturaTMedRo1" w:hAnsi="FuturaTMedRo1"/>
        </w:rPr>
        <w:t xml:space="preserve"> Full</w:t>
      </w:r>
    </w:p>
    <w:p w14:paraId="52000F96" w14:textId="1A213CD6" w:rsidR="00984875" w:rsidRPr="004B220F" w:rsidRDefault="006B66BA" w:rsidP="00BC5581">
      <w:pPr>
        <w:pStyle w:val="Textbody"/>
        <w:spacing w:after="0"/>
        <w:ind w:left="2430"/>
        <w:rPr>
          <w:rFonts w:ascii="FuturaTMedRo1" w:hAnsi="FuturaTMedRo1"/>
        </w:rPr>
      </w:pPr>
      <w:r w:rsidRPr="004B220F">
        <w:rPr>
          <w:rFonts w:ascii="FuturaTMedRo1" w:hAnsi="FuturaTMedRo1"/>
        </w:rPr>
        <w:t>Options =</w:t>
      </w:r>
      <w:r w:rsidR="00984875" w:rsidRPr="004B220F">
        <w:rPr>
          <w:rFonts w:ascii="FuturaTMedRo1" w:hAnsi="FuturaTMedRo1"/>
        </w:rPr>
        <w:t xml:space="preserve"> all </w:t>
      </w:r>
      <w:r w:rsidR="00703C80" w:rsidRPr="004B220F">
        <w:rPr>
          <w:rFonts w:ascii="FuturaTMedRo1" w:hAnsi="FuturaTMedRo1"/>
        </w:rPr>
        <w:t>off</w:t>
      </w:r>
    </w:p>
    <w:p w14:paraId="5B67B1BF" w14:textId="5B836DED" w:rsidR="00CB5F39" w:rsidRPr="004B220F" w:rsidRDefault="0098179B" w:rsidP="00BC5581">
      <w:pPr>
        <w:pStyle w:val="Textbody"/>
        <w:spacing w:after="0"/>
        <w:ind w:left="2430"/>
        <w:rPr>
          <w:rFonts w:ascii="FuturaTMedRo1" w:hAnsi="FuturaTMedRo1"/>
        </w:rPr>
      </w:pPr>
      <w:r w:rsidRPr="004B220F">
        <w:rPr>
          <w:rFonts w:ascii="FuturaTMedRo1" w:hAnsi="FuturaTMedRo1"/>
        </w:rPr>
        <w:t xml:space="preserve">Scale &gt; </w:t>
      </w:r>
      <w:r w:rsidR="006B66BA" w:rsidRPr="004B220F">
        <w:rPr>
          <w:rFonts w:ascii="FuturaTMedRo1" w:hAnsi="FuturaTMedRo1"/>
        </w:rPr>
        <w:t>Scale Factor =</w:t>
      </w:r>
      <w:r w:rsidR="00984875" w:rsidRPr="004B220F">
        <w:rPr>
          <w:rFonts w:ascii="FuturaTMedRo1" w:hAnsi="FuturaTMedRo1"/>
        </w:rPr>
        <w:t xml:space="preserve"> </w:t>
      </w:r>
      <w:r w:rsidRPr="004B220F">
        <w:rPr>
          <w:rFonts w:ascii="FuturaTMedRo1" w:hAnsi="FuturaTMedRo1"/>
        </w:rPr>
        <w:t>1.3</w:t>
      </w:r>
    </w:p>
    <w:p w14:paraId="5C82B3A0" w14:textId="61E33CB3" w:rsidR="00984875" w:rsidRPr="004B220F" w:rsidRDefault="006B66BA" w:rsidP="00BC5581">
      <w:pPr>
        <w:pStyle w:val="Textbody"/>
        <w:spacing w:after="0"/>
        <w:ind w:left="2430"/>
        <w:rPr>
          <w:rFonts w:ascii="FuturaTMedRo1" w:hAnsi="FuturaTMedRo1"/>
        </w:rPr>
      </w:pPr>
      <w:r w:rsidRPr="004B220F">
        <w:rPr>
          <w:rFonts w:ascii="FuturaTMedRo1" w:hAnsi="FuturaTMedRo1"/>
        </w:rPr>
        <w:t>Scale &gt; Page limit =</w:t>
      </w:r>
      <w:r w:rsidR="00984875" w:rsidRPr="004B220F">
        <w:rPr>
          <w:rFonts w:ascii="FuturaTMedRo1" w:hAnsi="FuturaTMedRo1"/>
        </w:rPr>
        <w:t xml:space="preserve"> 1</w:t>
      </w:r>
    </w:p>
    <w:p w14:paraId="53F8D460" w14:textId="3EA7B064"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X =</w:t>
      </w:r>
      <w:r w:rsidR="00984875" w:rsidRPr="004B220F">
        <w:rPr>
          <w:rFonts w:ascii="FuturaTMedRo1" w:hAnsi="FuturaTMedRo1"/>
        </w:rPr>
        <w:t xml:space="preserve"> 1</w:t>
      </w:r>
    </w:p>
    <w:p w14:paraId="0BF85B3E" w14:textId="62DE04B1" w:rsidR="00984875" w:rsidRPr="004B220F" w:rsidRDefault="006B66BA" w:rsidP="00BC5581">
      <w:pPr>
        <w:pStyle w:val="Textbody"/>
        <w:spacing w:after="0"/>
        <w:ind w:left="2430"/>
        <w:rPr>
          <w:rFonts w:ascii="FuturaTMedRo1" w:hAnsi="FuturaTMedRo1"/>
        </w:rPr>
      </w:pPr>
      <w:r w:rsidRPr="004B220F">
        <w:rPr>
          <w:rFonts w:ascii="FuturaTMedRo1" w:hAnsi="FuturaTMedRo1"/>
        </w:rPr>
        <w:t>Calibrate &gt; Y =</w:t>
      </w:r>
      <w:r w:rsidR="00984875" w:rsidRPr="004B220F">
        <w:rPr>
          <w:rFonts w:ascii="FuturaTMedRo1" w:hAnsi="FuturaTMedRo1"/>
        </w:rPr>
        <w:t xml:space="preserve"> 1</w:t>
      </w:r>
    </w:p>
    <w:p w14:paraId="5C6DE4DA" w14:textId="567AB406" w:rsidR="00984875" w:rsidRPr="004B220F" w:rsidRDefault="00984875" w:rsidP="00BC5581">
      <w:pPr>
        <w:pStyle w:val="Textbody"/>
        <w:spacing w:after="0"/>
        <w:ind w:left="2430"/>
        <w:rPr>
          <w:rFonts w:ascii="FuturaTMedRo1" w:hAnsi="FuturaTMedRo1"/>
        </w:rPr>
      </w:pPr>
      <w:r w:rsidRPr="004B220F">
        <w:rPr>
          <w:rFonts w:ascii="FuturaTMedRo1" w:hAnsi="FuturaTMedRo1"/>
        </w:rPr>
        <w:t>Border &gt;</w:t>
      </w:r>
      <w:r w:rsidR="006B66BA" w:rsidRPr="004B220F">
        <w:rPr>
          <w:rFonts w:ascii="FuturaTMedRo1" w:hAnsi="FuturaTMedRo1"/>
        </w:rPr>
        <w:t xml:space="preserve"> Left =</w:t>
      </w:r>
      <w:r w:rsidRPr="004B220F">
        <w:rPr>
          <w:rFonts w:ascii="FuturaTMedRo1" w:hAnsi="FuturaTMedRo1"/>
        </w:rPr>
        <w:t xml:space="preserve"> 8.5mm</w:t>
      </w:r>
    </w:p>
    <w:p w14:paraId="4826F426" w14:textId="451D8A97"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Right =</w:t>
      </w:r>
      <w:r w:rsidR="00984875" w:rsidRPr="004B220F">
        <w:rPr>
          <w:rFonts w:ascii="FuturaTMedRo1" w:hAnsi="FuturaTMedRo1"/>
        </w:rPr>
        <w:t xml:space="preserve"> 14.2mm</w:t>
      </w:r>
    </w:p>
    <w:p w14:paraId="25F2E1FA" w14:textId="422F01E0" w:rsidR="00984875" w:rsidRPr="004B220F" w:rsidRDefault="006B66BA" w:rsidP="00BC5581">
      <w:pPr>
        <w:pStyle w:val="Textbody"/>
        <w:spacing w:after="0"/>
        <w:ind w:left="2430"/>
        <w:rPr>
          <w:rFonts w:ascii="FuturaTMedRo1" w:hAnsi="FuturaTMedRo1"/>
        </w:rPr>
      </w:pPr>
      <w:r w:rsidRPr="004B220F">
        <w:rPr>
          <w:rFonts w:ascii="FuturaTMedRo1" w:hAnsi="FuturaTMedRo1"/>
        </w:rPr>
        <w:t>Border &gt; Top =</w:t>
      </w:r>
      <w:r w:rsidR="00984875" w:rsidRPr="004B220F">
        <w:rPr>
          <w:rFonts w:ascii="FuturaTMedRo1" w:hAnsi="FuturaTMedRo1"/>
        </w:rPr>
        <w:t xml:space="preserve"> 8.5mm</w:t>
      </w:r>
    </w:p>
    <w:p w14:paraId="3140BCDD" w14:textId="0A14212B" w:rsidR="006B66BA" w:rsidRPr="004B220F" w:rsidRDefault="006B66BA" w:rsidP="00BC5581">
      <w:pPr>
        <w:pStyle w:val="Textbody"/>
        <w:spacing w:after="0"/>
        <w:ind w:left="2430"/>
        <w:rPr>
          <w:rFonts w:ascii="FuturaTMedRo1" w:hAnsi="FuturaTMedRo1"/>
        </w:rPr>
      </w:pPr>
      <w:r w:rsidRPr="004B220F">
        <w:rPr>
          <w:rFonts w:ascii="FuturaTMedRo1" w:hAnsi="FuturaTMedRo1"/>
        </w:rPr>
        <w:t>Border &gt; Bottom =</w:t>
      </w:r>
      <w:r w:rsidR="00984875" w:rsidRPr="004B220F">
        <w:rPr>
          <w:rFonts w:ascii="FuturaTMedRo1" w:hAnsi="FuturaTMedRo1"/>
        </w:rPr>
        <w:t xml:space="preserve"> 8.5</w:t>
      </w:r>
      <w:r w:rsidR="0054346A" w:rsidRPr="004B220F">
        <w:rPr>
          <w:rFonts w:ascii="FuturaTMedRo1" w:hAnsi="FuturaTMedRo1"/>
        </w:rPr>
        <w:t>mm</w:t>
      </w:r>
    </w:p>
    <w:p w14:paraId="68CFA7CE" w14:textId="77777777" w:rsidR="00035F29" w:rsidRPr="004B220F" w:rsidRDefault="00035F29" w:rsidP="00BC5581">
      <w:pPr>
        <w:pStyle w:val="Textbody"/>
        <w:spacing w:after="0"/>
        <w:ind w:left="2430" w:firstLine="432"/>
        <w:rPr>
          <w:rFonts w:ascii="FuturaTMedRo1" w:hAnsi="FuturaTMedRo1"/>
        </w:rPr>
      </w:pPr>
    </w:p>
    <w:p w14:paraId="060923CE" w14:textId="3547C52E"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File name should be in the format:  </w:t>
      </w:r>
      <w:r w:rsidRPr="004B220F">
        <w:rPr>
          <w:rFonts w:ascii="FuturaTMedRo1" w:hAnsi="FuturaTMedRo1"/>
          <w:b/>
          <w:i/>
        </w:rPr>
        <w:t>moduleType##_moduleName</w:t>
      </w:r>
      <w:r w:rsidRPr="004B220F">
        <w:rPr>
          <w:rFonts w:ascii="FuturaTMedRo1" w:hAnsi="FuturaTMedRo1"/>
          <w:b/>
        </w:rPr>
        <w:t>-v03(</w:t>
      </w:r>
      <w:r w:rsidRPr="004B220F">
        <w:rPr>
          <w:rFonts w:ascii="FuturaTMedRo1" w:hAnsi="FuturaTMedRo1"/>
          <w:b/>
          <w:i/>
        </w:rPr>
        <w:t>#_#x</w:t>
      </w:r>
      <w:r w:rsidRPr="004B220F">
        <w:rPr>
          <w:rFonts w:ascii="FuturaTMedRo1" w:hAnsi="FuturaTMedRo1"/>
          <w:b/>
        </w:rPr>
        <w:t>)FAB.pdf</w:t>
      </w:r>
    </w:p>
    <w:p w14:paraId="29BA883C" w14:textId="77777777" w:rsidR="00721801" w:rsidRPr="004B220F" w:rsidRDefault="00721801" w:rsidP="00BC5581">
      <w:pPr>
        <w:pStyle w:val="Textbody"/>
        <w:spacing w:after="0"/>
        <w:ind w:left="2448"/>
        <w:rPr>
          <w:rFonts w:ascii="FuturaTMedRo1" w:hAnsi="FuturaTMedRo1"/>
        </w:rPr>
      </w:pPr>
    </w:p>
    <w:p w14:paraId="1F020010" w14:textId="2AC934DD" w:rsidR="00CB5F39" w:rsidRPr="004B220F" w:rsidRDefault="00CB5F39" w:rsidP="00BC5581">
      <w:pPr>
        <w:pStyle w:val="Textbody"/>
        <w:numPr>
          <w:ilvl w:val="3"/>
          <w:numId w:val="24"/>
        </w:numPr>
        <w:spacing w:after="0"/>
        <w:rPr>
          <w:rFonts w:ascii="FuturaTMedRo1" w:hAnsi="FuturaTMedRo1"/>
        </w:rPr>
      </w:pPr>
      <w:r w:rsidRPr="004B220F">
        <w:rPr>
          <w:rFonts w:ascii="FuturaTMedRo1" w:hAnsi="FuturaTMedRo1"/>
        </w:rPr>
        <w:t xml:space="preserve">Place the PDF in the appropriate </w:t>
      </w:r>
      <w:r w:rsidRPr="004B220F">
        <w:rPr>
          <w:rFonts w:ascii="FuturaTMedRo1" w:hAnsi="FuturaTMedRo1"/>
          <w:b/>
        </w:rPr>
        <w:t>/</w:t>
      </w:r>
      <w:proofErr w:type="spellStart"/>
      <w:r w:rsidRPr="004B220F">
        <w:rPr>
          <w:rFonts w:ascii="FuturaTMedRo1" w:hAnsi="FuturaTMedRo1"/>
          <w:b/>
        </w:rPr>
        <w:t>gerbs</w:t>
      </w:r>
      <w:proofErr w:type="spellEnd"/>
      <w:r w:rsidRPr="004B220F">
        <w:rPr>
          <w:rFonts w:ascii="FuturaTMedRo1" w:hAnsi="FuturaTMedRo1"/>
        </w:rPr>
        <w:t xml:space="preserve"> subfolder.</w:t>
      </w:r>
    </w:p>
    <w:p w14:paraId="7F8953BD" w14:textId="77777777" w:rsidR="00FD52A2" w:rsidRPr="004B220F" w:rsidRDefault="00FD52A2" w:rsidP="00BC5581">
      <w:pPr>
        <w:pStyle w:val="Textbody"/>
        <w:spacing w:after="0"/>
        <w:rPr>
          <w:rFonts w:ascii="FuturaTMedRo1" w:hAnsi="FuturaTMedRo1"/>
        </w:rPr>
      </w:pPr>
    </w:p>
    <w:p w14:paraId="525E78F6" w14:textId="77777777" w:rsidR="00FD52A2" w:rsidRPr="004B220F" w:rsidRDefault="00FD52A2" w:rsidP="00BC5581">
      <w:pPr>
        <w:pStyle w:val="Textbody"/>
        <w:spacing w:after="0"/>
        <w:rPr>
          <w:rFonts w:ascii="FuturaTMedRo1" w:hAnsi="FuturaTMedRo1"/>
        </w:rPr>
      </w:pPr>
    </w:p>
    <w:p w14:paraId="0F4E798B" w14:textId="3240FC81" w:rsidR="00E213C3" w:rsidRDefault="00A36D0D" w:rsidP="00BC5581">
      <w:pPr>
        <w:pStyle w:val="Heading2"/>
        <w:spacing w:after="0"/>
        <w:rPr>
          <w:rFonts w:ascii="FuturaTMedRo1" w:hAnsi="FuturaTMedRo1"/>
        </w:rPr>
      </w:pPr>
      <w:bookmarkStart w:id="19" w:name="_Toc230761520"/>
      <w:r w:rsidRPr="004B220F">
        <w:rPr>
          <w:rFonts w:ascii="FuturaTMedRo1" w:hAnsi="FuturaTMedRo1"/>
        </w:rPr>
        <w:t>Creating Assembly Drawings</w:t>
      </w:r>
      <w:r w:rsidR="0082342F" w:rsidRPr="004B220F">
        <w:rPr>
          <w:rFonts w:ascii="FuturaTMedRo1" w:hAnsi="FuturaTMedRo1"/>
        </w:rPr>
        <w:t xml:space="preserve"> (ASY)</w:t>
      </w:r>
      <w:bookmarkEnd w:id="19"/>
    </w:p>
    <w:p w14:paraId="1BEA074D" w14:textId="77777777" w:rsidR="00BC5581" w:rsidRPr="00BC5581" w:rsidRDefault="00BC5581" w:rsidP="00BC5581">
      <w:pPr>
        <w:pStyle w:val="Textbody"/>
      </w:pPr>
    </w:p>
    <w:p w14:paraId="509975EE" w14:textId="5BA8874F" w:rsidR="00E213C3" w:rsidRPr="004B220F" w:rsidRDefault="00E213C3" w:rsidP="00BC5581">
      <w:pPr>
        <w:pStyle w:val="ListParagraph"/>
        <w:numPr>
          <w:ilvl w:val="3"/>
          <w:numId w:val="24"/>
        </w:numPr>
        <w:rPr>
          <w:rFonts w:ascii="FuturaTMedRo1" w:hAnsi="FuturaTMedRo1"/>
        </w:rPr>
      </w:pPr>
      <w:r w:rsidRPr="004B220F">
        <w:rPr>
          <w:rFonts w:ascii="FuturaTMedRo1" w:hAnsi="FuturaTMedRo1"/>
        </w:rPr>
        <w:t xml:space="preserve">All component reference designators should be arranged to optimize legibility. </w:t>
      </w:r>
      <w:r w:rsidR="00174335" w:rsidRPr="004B220F">
        <w:rPr>
          <w:rFonts w:ascii="FuturaTMedRo1" w:hAnsi="FuturaTMedRo1"/>
        </w:rPr>
        <w:t>Generally,</w:t>
      </w:r>
      <w:r w:rsidR="00856338" w:rsidRPr="004B220F">
        <w:rPr>
          <w:rFonts w:ascii="FuturaTMedRo1" w:hAnsi="FuturaTMedRo1"/>
        </w:rPr>
        <w:t xml:space="preserve"> n</w:t>
      </w:r>
      <w:r w:rsidRPr="004B220F">
        <w:rPr>
          <w:rFonts w:ascii="FuturaTMedRo1" w:hAnsi="FuturaTMedRo1"/>
        </w:rPr>
        <w:t>a</w:t>
      </w:r>
      <w:r w:rsidR="009867CD" w:rsidRPr="004B220F">
        <w:rPr>
          <w:rFonts w:ascii="FuturaTMedRo1" w:hAnsi="FuturaTMedRo1"/>
        </w:rPr>
        <w:t xml:space="preserve">mes should be placed </w:t>
      </w:r>
      <w:r w:rsidR="009867CD" w:rsidRPr="004B220F">
        <w:rPr>
          <w:rFonts w:ascii="FuturaTMedRo1" w:hAnsi="FuturaTMedRo1"/>
        </w:rPr>
        <w:lastRenderedPageBreak/>
        <w:t>lengthwise</w:t>
      </w:r>
      <w:r w:rsidRPr="004B220F">
        <w:rPr>
          <w:rFonts w:ascii="FuturaTMedRo1" w:hAnsi="FuturaTMedRo1"/>
        </w:rPr>
        <w:t xml:space="preserve"> along the longest side of the board, next to their respective components; values should be placed widthwise.</w:t>
      </w:r>
    </w:p>
    <w:p w14:paraId="5B99BE09" w14:textId="77777777" w:rsidR="003E6B74" w:rsidRPr="004B220F" w:rsidRDefault="003E6B74" w:rsidP="00BC5581">
      <w:pPr>
        <w:pStyle w:val="ListParagraph"/>
        <w:numPr>
          <w:ilvl w:val="0"/>
          <w:numId w:val="0"/>
        </w:numPr>
        <w:ind w:left="2448"/>
        <w:rPr>
          <w:rFonts w:ascii="FuturaTMedRo1" w:hAnsi="FuturaTMedRo1"/>
        </w:rPr>
      </w:pPr>
    </w:p>
    <w:p w14:paraId="2A4DFA4A" w14:textId="6B5BBD8F" w:rsidR="00E213C3" w:rsidRPr="004B220F" w:rsidRDefault="00E213C3" w:rsidP="00BC5581">
      <w:pPr>
        <w:pStyle w:val="ListParagraph"/>
        <w:numPr>
          <w:ilvl w:val="3"/>
          <w:numId w:val="24"/>
        </w:numPr>
        <w:rPr>
          <w:rFonts w:ascii="FuturaTMedRo1" w:hAnsi="FuturaTMedRo1" w:cstheme="minorBidi"/>
        </w:rPr>
      </w:pPr>
      <w:r w:rsidRPr="004B220F">
        <w:rPr>
          <w:rFonts w:ascii="FuturaTMedRo1" w:hAnsi="FuturaTMedRo1"/>
        </w:rPr>
        <w:t xml:space="preserve">User Interface should be set to </w:t>
      </w:r>
      <w:r w:rsidR="003E6B74" w:rsidRPr="004B220F">
        <w:rPr>
          <w:rFonts w:ascii="FuturaTMedRo1" w:hAnsi="FuturaTMedRo1"/>
        </w:rPr>
        <w:t>white. On the menu toolbar, click OPTIONS &gt; USER INTERFACE</w:t>
      </w:r>
      <w:r w:rsidR="00042392" w:rsidRPr="004B220F">
        <w:rPr>
          <w:rFonts w:ascii="FuturaTMedRo1" w:hAnsi="FuturaTMedRo1"/>
        </w:rPr>
        <w:t>, and specify Layout &gt; B</w:t>
      </w:r>
      <w:r w:rsidR="003E6B74" w:rsidRPr="004B220F">
        <w:rPr>
          <w:rFonts w:ascii="FuturaTMedRo1" w:hAnsi="FuturaTMedRo1"/>
        </w:rPr>
        <w:t>ackground as white.</w:t>
      </w:r>
    </w:p>
    <w:p w14:paraId="341C52BC" w14:textId="77777777" w:rsidR="003E6B74" w:rsidRPr="004B220F" w:rsidRDefault="003E6B74" w:rsidP="00BC5581">
      <w:pPr>
        <w:pStyle w:val="ListParagraph"/>
        <w:numPr>
          <w:ilvl w:val="0"/>
          <w:numId w:val="0"/>
        </w:numPr>
        <w:ind w:left="2448"/>
        <w:rPr>
          <w:rFonts w:ascii="FuturaTMedRo1" w:hAnsi="FuturaTMedRo1" w:cstheme="minorBidi"/>
        </w:rPr>
      </w:pPr>
    </w:p>
    <w:p w14:paraId="0C879FA9"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Top Side</w:t>
      </w:r>
    </w:p>
    <w:p w14:paraId="4A04C167" w14:textId="39840B50" w:rsidR="00A36D0D" w:rsidRPr="004B220F" w:rsidRDefault="00721801" w:rsidP="00BC5581">
      <w:pPr>
        <w:widowControl w:val="0"/>
        <w:spacing w:after="0"/>
        <w:ind w:left="2430"/>
        <w:rPr>
          <w:rFonts w:ascii="FuturaTMedRo1" w:hAnsi="FuturaTMedRo1" w:cs="Times"/>
        </w:rPr>
      </w:pPr>
      <w:r w:rsidRPr="004B220F">
        <w:rPr>
          <w:rFonts w:ascii="FuturaTMedRo1" w:hAnsi="FuturaTMedRo1" w:cs="Times"/>
        </w:rPr>
        <w:t>In Eagle:</w:t>
      </w:r>
    </w:p>
    <w:p w14:paraId="337C704C" w14:textId="0E873B64" w:rsidR="00A36D0D" w:rsidRPr="004B220F" w:rsidRDefault="009867CD" w:rsidP="00BC5581">
      <w:pPr>
        <w:widowControl w:val="0"/>
        <w:spacing w:after="0"/>
        <w:ind w:left="2880"/>
        <w:rPr>
          <w:rFonts w:ascii="FuturaTMedRo1" w:hAnsi="FuturaTMedRo1" w:cs="Times"/>
        </w:rPr>
      </w:pPr>
      <w:r w:rsidRPr="004B220F">
        <w:rPr>
          <w:rFonts w:ascii="FuturaTMedRo1" w:hAnsi="FuturaTMedRo1" w:cs="Times"/>
        </w:rPr>
        <w:t>A</w:t>
      </w:r>
      <w:r w:rsidR="00D3094C" w:rsidRPr="004B220F">
        <w:rPr>
          <w:rFonts w:ascii="FuturaTMedRo1" w:hAnsi="FuturaTMedRo1" w:cs="Times"/>
        </w:rPr>
        <w:t>ctivate</w:t>
      </w:r>
      <w:r w:rsidR="004062FA" w:rsidRPr="004B220F">
        <w:rPr>
          <w:rFonts w:ascii="FuturaTMedRo1" w:hAnsi="FuturaTMedRo1" w:cs="Times"/>
        </w:rPr>
        <w:t xml:space="preserve"> only</w:t>
      </w:r>
      <w:r w:rsidRPr="004B220F">
        <w:rPr>
          <w:rFonts w:ascii="FuturaTMedRo1" w:hAnsi="FuturaTMedRo1" w:cs="Times"/>
        </w:rPr>
        <w:t xml:space="preserve"> layers:</w:t>
      </w:r>
      <w:r w:rsidR="00D3094C" w:rsidRPr="004B220F">
        <w:rPr>
          <w:rFonts w:ascii="FuturaTMedRo1" w:hAnsi="FuturaTMedRo1" w:cs="Times"/>
          <w:b/>
          <w:bCs/>
        </w:rPr>
        <w:t xml:space="preserve"> dimension, </w:t>
      </w:r>
      <w:proofErr w:type="spellStart"/>
      <w:r w:rsidR="00D3094C" w:rsidRPr="004B220F">
        <w:rPr>
          <w:rFonts w:ascii="FuturaTMedRo1" w:hAnsi="FuturaTMedRo1" w:cs="Times"/>
          <w:b/>
          <w:bCs/>
        </w:rPr>
        <w:t>tPlace</w:t>
      </w:r>
      <w:proofErr w:type="spellEnd"/>
      <w:r w:rsidR="00D3094C" w:rsidRPr="004B220F">
        <w:rPr>
          <w:rFonts w:ascii="FuturaTMedRo1" w:hAnsi="FuturaTMedRo1" w:cs="Times"/>
          <w:b/>
          <w:bCs/>
        </w:rPr>
        <w:t xml:space="preserve">, </w:t>
      </w:r>
      <w:proofErr w:type="spellStart"/>
      <w:r w:rsidR="00D3094C" w:rsidRPr="004B220F">
        <w:rPr>
          <w:rFonts w:ascii="FuturaTMedRo1" w:hAnsi="FuturaTMedRo1" w:cs="Times"/>
          <w:b/>
          <w:bCs/>
        </w:rPr>
        <w:t>tNames</w:t>
      </w:r>
      <w:proofErr w:type="spellEnd"/>
      <w:r w:rsidR="00D3094C" w:rsidRPr="004B220F">
        <w:rPr>
          <w:rFonts w:ascii="FuturaTMedRo1" w:hAnsi="FuturaTMedRo1" w:cs="Times"/>
          <w:b/>
          <w:bCs/>
        </w:rPr>
        <w:t xml:space="preserve">, </w:t>
      </w:r>
      <w:proofErr w:type="spellStart"/>
      <w:r w:rsidR="00D3094C" w:rsidRPr="004B220F">
        <w:rPr>
          <w:rFonts w:ascii="FuturaTMedRo1" w:hAnsi="FuturaTMedRo1" w:cs="Times"/>
          <w:b/>
          <w:bCs/>
        </w:rPr>
        <w:t>tValues</w:t>
      </w:r>
      <w:proofErr w:type="spellEnd"/>
      <w:r w:rsidR="00D3094C" w:rsidRPr="004B220F">
        <w:rPr>
          <w:rFonts w:ascii="FuturaTMedRo1" w:hAnsi="FuturaTMedRo1" w:cs="Times"/>
          <w:b/>
          <w:bCs/>
        </w:rPr>
        <w:t xml:space="preserve">, and </w:t>
      </w:r>
      <w:proofErr w:type="spellStart"/>
      <w:r w:rsidR="00D3094C" w:rsidRPr="004B220F">
        <w:rPr>
          <w:rFonts w:ascii="FuturaTMedRo1" w:hAnsi="FuturaTMedRo1" w:cs="Times"/>
          <w:b/>
          <w:bCs/>
        </w:rPr>
        <w:t>tDocu</w:t>
      </w:r>
      <w:proofErr w:type="spellEnd"/>
      <w:r w:rsidRPr="004B220F">
        <w:rPr>
          <w:rFonts w:ascii="FuturaTMedRo1" w:hAnsi="FuturaTMedRo1" w:cs="Times"/>
        </w:rPr>
        <w:t xml:space="preserve">. Ensure that all appropriate silkscreen text, components and their names and values are visible in these layers and legible. </w:t>
      </w:r>
    </w:p>
    <w:p w14:paraId="1C4C5964" w14:textId="1EDC3C78"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0F67A727" w14:textId="16844DCD" w:rsidR="00483641" w:rsidRPr="004B220F" w:rsidRDefault="00483641"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6CA961A6" w14:textId="77777777" w:rsidR="00483641" w:rsidRPr="004B220F" w:rsidRDefault="00483641" w:rsidP="00BC5581">
      <w:pPr>
        <w:widowControl w:val="0"/>
        <w:spacing w:after="0"/>
        <w:ind w:left="3240"/>
        <w:rPr>
          <w:rFonts w:ascii="FuturaTMedRo1" w:hAnsi="FuturaTMedRo1" w:cs="Times"/>
        </w:rPr>
      </w:pPr>
      <w:r w:rsidRPr="004B220F">
        <w:rPr>
          <w:rFonts w:ascii="FuturaTMedRo1" w:hAnsi="FuturaTMedRo1" w:cs="Times"/>
        </w:rPr>
        <w:t xml:space="preserve">File = </w:t>
      </w:r>
    </w:p>
    <w:p w14:paraId="1C6B7392" w14:textId="604AE783" w:rsidR="00483641" w:rsidRPr="004B220F" w:rsidRDefault="00D9100D" w:rsidP="00BC5581">
      <w:pPr>
        <w:widowControl w:val="0"/>
        <w:spacing w:after="0"/>
        <w:ind w:left="3240"/>
        <w:rPr>
          <w:rFonts w:ascii="FuturaTMedRo1" w:hAnsi="FuturaTMedRo1"/>
        </w:rPr>
      </w:pPr>
      <w:proofErr w:type="gramStart"/>
      <w:r w:rsidRPr="004B220F">
        <w:rPr>
          <w:rFonts w:ascii="FuturaTMedRo1" w:hAnsi="FuturaTMedRo1" w:cs="Times"/>
          <w:i/>
        </w:rPr>
        <w:t>moduleType</w:t>
      </w:r>
      <w:proofErr w:type="gramEnd"/>
      <w:r w:rsidR="00483641" w:rsidRPr="004B220F">
        <w:rPr>
          <w:rFonts w:ascii="FuturaTMedRo1" w:hAnsi="FuturaTMedRo1" w:cs="Times"/>
          <w:i/>
        </w:rPr>
        <w:t>#_moduleName</w:t>
      </w:r>
      <w:r w:rsidR="00483641" w:rsidRPr="004B220F">
        <w:rPr>
          <w:rFonts w:ascii="FuturaTMedRo1" w:hAnsi="FuturaTMedRo1" w:cs="Times"/>
        </w:rPr>
        <w:t>-v03 TOP.png</w:t>
      </w:r>
    </w:p>
    <w:p w14:paraId="5FED3A83" w14:textId="0208778D"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 xml:space="preserve">Monochrome = </w:t>
      </w:r>
      <w:r w:rsidR="001E04BD" w:rsidRPr="004B220F">
        <w:rPr>
          <w:rFonts w:ascii="FuturaTMedRo1" w:hAnsi="FuturaTMedRo1" w:cs="Times"/>
        </w:rPr>
        <w:t>on</w:t>
      </w:r>
    </w:p>
    <w:p w14:paraId="28119A98" w14:textId="17542733"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DPI = 1000</w:t>
      </w:r>
    </w:p>
    <w:p w14:paraId="12708674" w14:textId="01E2C917" w:rsidR="008065A0" w:rsidRPr="004B220F" w:rsidRDefault="008065A0" w:rsidP="00BC5581">
      <w:pPr>
        <w:widowControl w:val="0"/>
        <w:spacing w:after="0"/>
        <w:ind w:left="3240"/>
        <w:rPr>
          <w:rFonts w:ascii="FuturaTMedRo1" w:hAnsi="FuturaTMedRo1" w:cs="Times"/>
        </w:rPr>
      </w:pPr>
      <w:r w:rsidRPr="004B220F">
        <w:rPr>
          <w:rFonts w:ascii="FuturaTMedRo1" w:hAnsi="FuturaTMedRo1" w:cs="Times"/>
        </w:rPr>
        <w:t>Area = Window</w:t>
      </w:r>
    </w:p>
    <w:p w14:paraId="47791407" w14:textId="77777777" w:rsidR="00A36D0D" w:rsidRPr="004B220F" w:rsidRDefault="00D3094C" w:rsidP="00BC5581">
      <w:pPr>
        <w:widowControl w:val="0"/>
        <w:spacing w:after="0"/>
        <w:ind w:left="2160"/>
        <w:rPr>
          <w:rFonts w:ascii="FuturaTMedRo1" w:hAnsi="FuturaTMedRo1"/>
        </w:rPr>
      </w:pPr>
      <w:r w:rsidRPr="004B220F">
        <w:rPr>
          <w:rFonts w:ascii="FuturaTMedRo1" w:hAnsi="FuturaTMedRo1" w:cs="Times"/>
        </w:rPr>
        <w:t>In Preview</w:t>
      </w:r>
      <w:r w:rsidR="009867CD" w:rsidRPr="004B220F">
        <w:rPr>
          <w:rFonts w:ascii="FuturaTMedRo1" w:hAnsi="FuturaTMedRo1" w:cs="Times"/>
        </w:rPr>
        <w:t xml:space="preserve"> or other image-editing software</w:t>
      </w:r>
      <w:r w:rsidRPr="004B220F">
        <w:rPr>
          <w:rFonts w:ascii="FuturaTMedRo1" w:hAnsi="FuturaTMedRo1" w:cs="Times"/>
        </w:rPr>
        <w:t>:</w:t>
      </w:r>
    </w:p>
    <w:p w14:paraId="0B021D93" w14:textId="77777777" w:rsidR="00A36D0D" w:rsidRPr="004B220F" w:rsidRDefault="009867CD"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C</w:t>
      </w:r>
      <w:r w:rsidR="00D3094C" w:rsidRPr="004B220F">
        <w:rPr>
          <w:rFonts w:ascii="FuturaTMedRo1" w:hAnsi="FuturaTMedRo1" w:cs="Times"/>
        </w:rPr>
        <w:t>rop image about the PCB</w:t>
      </w:r>
    </w:p>
    <w:p w14:paraId="6B353963" w14:textId="5A4551EF" w:rsidR="00A36D0D" w:rsidRPr="004B220F" w:rsidRDefault="00D3094C" w:rsidP="00BC5581">
      <w:pPr>
        <w:widowControl w:val="0"/>
        <w:tabs>
          <w:tab w:val="left" w:pos="220"/>
          <w:tab w:val="left" w:pos="720"/>
        </w:tabs>
        <w:spacing w:after="0"/>
        <w:ind w:left="2880"/>
        <w:rPr>
          <w:rFonts w:ascii="FuturaTMedRo1" w:hAnsi="FuturaTMedRo1"/>
        </w:rPr>
      </w:pPr>
      <w:r w:rsidRPr="004B220F">
        <w:rPr>
          <w:rFonts w:ascii="FuturaTMedRo1" w:hAnsi="FuturaTMedRo1" w:cs="Times"/>
        </w:rPr>
        <w:t>Label connectors (name and color)</w:t>
      </w:r>
      <w:r w:rsidR="009867CD" w:rsidRPr="004B220F">
        <w:rPr>
          <w:rFonts w:ascii="FuturaTMedRo1" w:hAnsi="FuturaTMedRo1"/>
        </w:rPr>
        <w:t xml:space="preserve">, e.g. “O6BSM1 (Green) </w:t>
      </w:r>
      <w:proofErr w:type="gramStart"/>
      <w:r w:rsidR="009867CD" w:rsidRPr="004B220F">
        <w:rPr>
          <w:rFonts w:ascii="FuturaTMedRo1" w:hAnsi="FuturaTMedRo1"/>
        </w:rPr>
        <w:t>“ for</w:t>
      </w:r>
      <w:proofErr w:type="gramEnd"/>
      <w:r w:rsidR="009867CD" w:rsidRPr="004B220F">
        <w:rPr>
          <w:rFonts w:ascii="FuturaTMedRo1" w:hAnsi="FuturaTMedRo1"/>
        </w:rPr>
        <w:t xml:space="preserve"> a male connector</w:t>
      </w:r>
      <w:r w:rsidR="00394509" w:rsidRPr="004B220F">
        <w:rPr>
          <w:rFonts w:ascii="FuturaTMedRo1" w:hAnsi="FuturaTMedRo1"/>
        </w:rPr>
        <w:t>.</w:t>
      </w:r>
    </w:p>
    <w:p w14:paraId="73E77283" w14:textId="77777777" w:rsidR="00A36D0D" w:rsidRPr="004B220F" w:rsidRDefault="00D3094C" w:rsidP="00BC5581">
      <w:pPr>
        <w:pStyle w:val="ListParagraph"/>
        <w:numPr>
          <w:ilvl w:val="3"/>
          <w:numId w:val="24"/>
        </w:numPr>
        <w:rPr>
          <w:rFonts w:ascii="FuturaTMedRo1" w:hAnsi="FuturaTMedRo1"/>
        </w:rPr>
      </w:pPr>
      <w:r w:rsidRPr="004B220F">
        <w:rPr>
          <w:rFonts w:ascii="FuturaTMedRo1" w:hAnsi="FuturaTMedRo1"/>
          <w:iCs/>
          <w:u w:val="single"/>
        </w:rPr>
        <w:t>Bottom Side</w:t>
      </w:r>
    </w:p>
    <w:p w14:paraId="11210CFF" w14:textId="77777777" w:rsidR="00A36D0D" w:rsidRPr="004B220F" w:rsidRDefault="009867CD" w:rsidP="00BC5581">
      <w:pPr>
        <w:widowControl w:val="0"/>
        <w:spacing w:after="0"/>
        <w:ind w:left="2430"/>
        <w:rPr>
          <w:rFonts w:ascii="FuturaTMedRo1" w:hAnsi="FuturaTMedRo1"/>
        </w:rPr>
      </w:pPr>
      <w:r w:rsidRPr="004B220F">
        <w:rPr>
          <w:rFonts w:ascii="FuturaTMedRo1" w:hAnsi="FuturaTMedRo1"/>
        </w:rPr>
        <w:t>In Eagle:</w:t>
      </w:r>
    </w:p>
    <w:p w14:paraId="3BFC3A6D" w14:textId="77777777" w:rsidR="00D3094C" w:rsidRPr="004B220F" w:rsidRDefault="00D3094C" w:rsidP="00BC5581">
      <w:pPr>
        <w:widowControl w:val="0"/>
        <w:spacing w:after="0"/>
        <w:ind w:left="2880"/>
        <w:rPr>
          <w:rFonts w:ascii="FuturaTMedRo1" w:hAnsi="FuturaTMedRo1" w:cs="Times"/>
        </w:rPr>
      </w:pPr>
      <w:r w:rsidRPr="004B220F">
        <w:rPr>
          <w:rFonts w:ascii="FuturaTMedRo1" w:hAnsi="FuturaTMedRo1" w:cs="Times"/>
        </w:rPr>
        <w:lastRenderedPageBreak/>
        <w:t xml:space="preserve">Activate </w:t>
      </w:r>
      <w:r w:rsidRPr="004B220F">
        <w:rPr>
          <w:rFonts w:ascii="FuturaTMedRo1" w:hAnsi="FuturaTMedRo1" w:cs="Times"/>
          <w:b/>
          <w:bCs/>
        </w:rPr>
        <w:t xml:space="preserve">dimension, </w:t>
      </w:r>
      <w:proofErr w:type="spellStart"/>
      <w:r w:rsidRPr="004B220F">
        <w:rPr>
          <w:rFonts w:ascii="FuturaTMedRo1" w:hAnsi="FuturaTMedRo1" w:cs="Times"/>
          <w:b/>
          <w:bCs/>
        </w:rPr>
        <w:t>bNames</w:t>
      </w:r>
      <w:proofErr w:type="spellEnd"/>
      <w:r w:rsidRPr="004B220F">
        <w:rPr>
          <w:rFonts w:ascii="FuturaTMedRo1" w:hAnsi="FuturaTMedRo1" w:cs="Times"/>
          <w:b/>
          <w:bCs/>
        </w:rPr>
        <w:t xml:space="preserve">, </w:t>
      </w:r>
      <w:proofErr w:type="spellStart"/>
      <w:r w:rsidRPr="004B220F">
        <w:rPr>
          <w:rFonts w:ascii="FuturaTMedRo1" w:hAnsi="FuturaTMedRo1" w:cs="Times"/>
          <w:b/>
          <w:bCs/>
        </w:rPr>
        <w:t>bValues</w:t>
      </w:r>
      <w:proofErr w:type="spellEnd"/>
      <w:r w:rsidRPr="004B220F">
        <w:rPr>
          <w:rFonts w:ascii="FuturaTMedRo1" w:hAnsi="FuturaTMedRo1" w:cs="Times"/>
          <w:b/>
          <w:bCs/>
        </w:rPr>
        <w:t xml:space="preserve">, and </w:t>
      </w:r>
      <w:proofErr w:type="spellStart"/>
      <w:r w:rsidRPr="004B220F">
        <w:rPr>
          <w:rFonts w:ascii="FuturaTMedRo1" w:hAnsi="FuturaTMedRo1" w:cs="Times"/>
          <w:b/>
          <w:bCs/>
        </w:rPr>
        <w:t>bDocu</w:t>
      </w:r>
      <w:proofErr w:type="spellEnd"/>
      <w:r w:rsidR="009867CD" w:rsidRPr="004B220F">
        <w:rPr>
          <w:rFonts w:ascii="FuturaTMedRo1" w:hAnsi="FuturaTMedRo1" w:cs="Times"/>
          <w:b/>
          <w:bCs/>
        </w:rPr>
        <w:t xml:space="preserve">. </w:t>
      </w:r>
      <w:r w:rsidR="009867CD" w:rsidRPr="004B220F">
        <w:rPr>
          <w:rFonts w:ascii="FuturaTMedRo1" w:hAnsi="FuturaTMedRo1" w:cs="Times"/>
        </w:rPr>
        <w:t>Ensure that all appropriate silkscreen text, components and their names and values are visible in these layers and legible.</w:t>
      </w:r>
    </w:p>
    <w:p w14:paraId="565A2C61" w14:textId="45BF25FE" w:rsidR="00A36D0D" w:rsidRPr="004B220F" w:rsidRDefault="00E672E6" w:rsidP="00BC5581">
      <w:pPr>
        <w:widowControl w:val="0"/>
        <w:spacing w:after="0"/>
        <w:ind w:left="2880"/>
        <w:rPr>
          <w:rFonts w:ascii="FuturaTMedRo1" w:hAnsi="FuturaTMedRo1"/>
        </w:rPr>
      </w:pPr>
      <w:r w:rsidRPr="004B220F">
        <w:rPr>
          <w:rFonts w:ascii="FuturaTMedRo1" w:hAnsi="FuturaTMedRo1" w:cs="Times"/>
        </w:rPr>
        <w:t xml:space="preserve">All components should have </w:t>
      </w:r>
      <w:proofErr w:type="spellStart"/>
      <w:r w:rsidRPr="004B220F">
        <w:rPr>
          <w:rFonts w:ascii="FuturaTMedRo1" w:hAnsi="FuturaTMedRo1" w:cs="Times"/>
        </w:rPr>
        <w:t>bDocu</w:t>
      </w:r>
      <w:proofErr w:type="spellEnd"/>
      <w:r w:rsidRPr="004B220F">
        <w:rPr>
          <w:rFonts w:ascii="FuturaTMedRo1" w:hAnsi="FuturaTMedRo1" w:cs="Times"/>
        </w:rPr>
        <w:t xml:space="preserve"> outlines/indicators</w:t>
      </w:r>
      <w:r w:rsidR="00CB5A84" w:rsidRPr="004B220F">
        <w:rPr>
          <w:rFonts w:ascii="FuturaTMedRo1" w:hAnsi="FuturaTMedRo1" w:cs="Times"/>
        </w:rPr>
        <w:t>.</w:t>
      </w:r>
    </w:p>
    <w:p w14:paraId="1086E290"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Zoom in as much as possible with the entire FRAME-LETTER still visible.</w:t>
      </w:r>
    </w:p>
    <w:p w14:paraId="21AE6B4E" w14:textId="77777777" w:rsidR="00CB5A84" w:rsidRPr="004B220F" w:rsidRDefault="00CB5A84" w:rsidP="00BC5581">
      <w:pPr>
        <w:widowControl w:val="0"/>
        <w:spacing w:after="0"/>
        <w:ind w:left="2880"/>
        <w:rPr>
          <w:rFonts w:ascii="FuturaTMedRo1" w:hAnsi="FuturaTMedRo1" w:cs="Times"/>
        </w:rPr>
      </w:pPr>
      <w:r w:rsidRPr="004B220F">
        <w:rPr>
          <w:rFonts w:ascii="FuturaTMedRo1" w:hAnsi="FuturaTMedRo1" w:cs="Times"/>
        </w:rPr>
        <w:t>Export Image (FILE &gt; EXPORT &gt; IMAGE) with the following parameters:</w:t>
      </w:r>
    </w:p>
    <w:p w14:paraId="7A91C854" w14:textId="3B22E079" w:rsidR="00CB5A84" w:rsidRPr="004B220F" w:rsidRDefault="00CB5A84" w:rsidP="00BC5581">
      <w:pPr>
        <w:widowControl w:val="0"/>
        <w:spacing w:after="0"/>
        <w:ind w:left="3240"/>
        <w:rPr>
          <w:rFonts w:ascii="FuturaTMedRo1" w:hAnsi="FuturaTMedRo1" w:cs="Times"/>
        </w:rPr>
      </w:pPr>
      <w:r w:rsidRPr="004B220F">
        <w:rPr>
          <w:rFonts w:ascii="FuturaTMedRo1" w:hAnsi="FuturaTMedRo1" w:cs="Times"/>
        </w:rPr>
        <w:t xml:space="preserve">File = </w:t>
      </w:r>
      <w:r w:rsidR="009370E7">
        <w:rPr>
          <w:rFonts w:ascii="FuturaTMedRo1" w:hAnsi="FuturaTMedRo1" w:cs="Times"/>
        </w:rPr>
        <w:br/>
      </w:r>
      <w:r w:rsidRPr="004B220F">
        <w:rPr>
          <w:rFonts w:ascii="FuturaTMedRo1" w:hAnsi="FuturaTMedRo1" w:cs="Times"/>
          <w:i/>
        </w:rPr>
        <w:t>moduleType#_moduleName</w:t>
      </w:r>
      <w:r w:rsidRPr="004B220F">
        <w:rPr>
          <w:rFonts w:ascii="FuturaTMedRo1" w:hAnsi="FuturaTMedRo1" w:cs="Times"/>
        </w:rPr>
        <w:t xml:space="preserve">-v03 </w:t>
      </w:r>
      <w:r w:rsidR="00581F65" w:rsidRPr="004B220F">
        <w:rPr>
          <w:rFonts w:ascii="FuturaTMedRo1" w:hAnsi="FuturaTMedRo1" w:cs="Times"/>
        </w:rPr>
        <w:t>BOTTOM</w:t>
      </w:r>
      <w:r w:rsidRPr="004B220F">
        <w:rPr>
          <w:rFonts w:ascii="FuturaTMedRo1" w:hAnsi="FuturaTMedRo1" w:cs="Times"/>
        </w:rPr>
        <w:t>.png</w:t>
      </w:r>
      <w:r w:rsidR="009370E7">
        <w:rPr>
          <w:rFonts w:ascii="FuturaTMedRo1" w:hAnsi="FuturaTMedRo1" w:cs="Times"/>
        </w:rPr>
        <w:br/>
      </w:r>
      <w:r w:rsidRPr="004B220F">
        <w:rPr>
          <w:rFonts w:ascii="FuturaTMedRo1" w:hAnsi="FuturaTMedRo1" w:cs="Times"/>
        </w:rPr>
        <w:t>Monochrome = on</w:t>
      </w:r>
      <w:r w:rsidR="009370E7">
        <w:rPr>
          <w:rFonts w:ascii="FuturaTMedRo1" w:hAnsi="FuturaTMedRo1" w:cs="Times"/>
        </w:rPr>
        <w:br/>
      </w:r>
      <w:r w:rsidRPr="004B220F">
        <w:rPr>
          <w:rFonts w:ascii="FuturaTMedRo1" w:hAnsi="FuturaTMedRo1" w:cs="Times"/>
        </w:rPr>
        <w:t>DPI = 1000</w:t>
      </w:r>
      <w:r w:rsidR="009370E7">
        <w:rPr>
          <w:rFonts w:ascii="FuturaTMedRo1" w:hAnsi="FuturaTMedRo1" w:cs="Times"/>
        </w:rPr>
        <w:br/>
      </w:r>
      <w:r w:rsidRPr="004B220F">
        <w:rPr>
          <w:rFonts w:ascii="FuturaTMedRo1" w:hAnsi="FuturaTMedRo1" w:cs="Times"/>
        </w:rPr>
        <w:t>Area = Window</w:t>
      </w:r>
    </w:p>
    <w:p w14:paraId="0FCB6473" w14:textId="77777777" w:rsidR="00A36D0D" w:rsidRPr="004B220F" w:rsidRDefault="009867CD" w:rsidP="00BC5581">
      <w:pPr>
        <w:widowControl w:val="0"/>
        <w:spacing w:after="0"/>
        <w:ind w:left="2160"/>
        <w:rPr>
          <w:rFonts w:ascii="FuturaTMedRo1" w:hAnsi="FuturaTMedRo1"/>
        </w:rPr>
      </w:pPr>
      <w:r w:rsidRPr="004B220F">
        <w:rPr>
          <w:rFonts w:ascii="FuturaTMedRo1" w:hAnsi="FuturaTMedRo1" w:cs="Times"/>
        </w:rPr>
        <w:t>In Preview or other image-editing software</w:t>
      </w:r>
      <w:r w:rsidR="00D3094C" w:rsidRPr="004B220F">
        <w:rPr>
          <w:rFonts w:ascii="FuturaTMedRo1" w:hAnsi="FuturaTMedRo1" w:cs="Times"/>
        </w:rPr>
        <w:t xml:space="preserve">: </w:t>
      </w:r>
    </w:p>
    <w:p w14:paraId="08D958FC" w14:textId="17C7BF88" w:rsidR="00A36D0D" w:rsidRPr="004B220F" w:rsidRDefault="009867CD" w:rsidP="00BC5581">
      <w:pPr>
        <w:widowControl w:val="0"/>
        <w:tabs>
          <w:tab w:val="left" w:pos="220"/>
          <w:tab w:val="left" w:pos="720"/>
        </w:tabs>
        <w:spacing w:after="0"/>
        <w:ind w:left="2160"/>
        <w:rPr>
          <w:rFonts w:ascii="FuturaTMedRo1" w:hAnsi="FuturaTMedRo1" w:cs="Times"/>
        </w:rPr>
      </w:pPr>
      <w:r w:rsidRPr="004B220F">
        <w:rPr>
          <w:rFonts w:ascii="FuturaTMedRo1" w:hAnsi="FuturaTMedRo1" w:cs="Times"/>
        </w:rPr>
        <w:tab/>
        <w:t>C</w:t>
      </w:r>
      <w:r w:rsidR="00D3094C" w:rsidRPr="004B220F">
        <w:rPr>
          <w:rFonts w:ascii="FuturaTMedRo1" w:hAnsi="FuturaTMedRo1" w:cs="Times"/>
        </w:rPr>
        <w:t>rop image about the PCB</w:t>
      </w:r>
      <w:r w:rsidR="00627C9B" w:rsidRPr="004B220F">
        <w:rPr>
          <w:rFonts w:ascii="FuturaTMedRo1" w:hAnsi="FuturaTMedRo1" w:cs="Times"/>
        </w:rPr>
        <w:t>.</w:t>
      </w:r>
    </w:p>
    <w:p w14:paraId="42A582C6" w14:textId="31ACEC31" w:rsidR="004F3B3D" w:rsidRPr="004B220F" w:rsidRDefault="004F3B3D" w:rsidP="00BC5581">
      <w:pPr>
        <w:widowControl w:val="0"/>
        <w:tabs>
          <w:tab w:val="left" w:pos="220"/>
          <w:tab w:val="left" w:pos="720"/>
        </w:tabs>
        <w:spacing w:after="0"/>
        <w:ind w:left="2160"/>
        <w:rPr>
          <w:rFonts w:ascii="FuturaTMedRo1" w:hAnsi="FuturaTMedRo1"/>
        </w:rPr>
      </w:pPr>
      <w:r w:rsidRPr="004B220F">
        <w:rPr>
          <w:rFonts w:ascii="FuturaTMedRo1" w:hAnsi="FuturaTMedRo1" w:cs="Times"/>
        </w:rPr>
        <w:tab/>
        <w:t>Flip board horizontally</w:t>
      </w:r>
      <w:r w:rsidR="00627C9B" w:rsidRPr="004B220F">
        <w:rPr>
          <w:rFonts w:ascii="FuturaTMedRo1" w:hAnsi="FuturaTMedRo1" w:cs="Times"/>
        </w:rPr>
        <w:t>.</w:t>
      </w:r>
    </w:p>
    <w:p w14:paraId="0D544C34" w14:textId="77777777" w:rsidR="00A36D0D" w:rsidRPr="004B220F" w:rsidRDefault="00FF73C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rPr>
        <w:t xml:space="preserve">Insert generated PNGs into the ASY template file and complete necessary information (assembly drawing number, description, </w:t>
      </w:r>
      <w:proofErr w:type="gramStart"/>
      <w:r w:rsidRPr="004B220F">
        <w:rPr>
          <w:rFonts w:ascii="FuturaTMedRo1" w:hAnsi="FuturaTMedRo1"/>
        </w:rPr>
        <w:t>rev</w:t>
      </w:r>
      <w:proofErr w:type="gramEnd"/>
      <w:r w:rsidRPr="004B220F">
        <w:rPr>
          <w:rFonts w:ascii="FuturaTMedRo1" w:hAnsi="FuturaTMedRo1"/>
        </w:rPr>
        <w:t>). Include any special notes for assembly and final packaging.</w:t>
      </w:r>
    </w:p>
    <w:p w14:paraId="7D8111ED" w14:textId="77777777" w:rsidR="003E6B74" w:rsidRPr="004B220F" w:rsidRDefault="003E6B74" w:rsidP="00BC5581">
      <w:pPr>
        <w:pStyle w:val="ListParagraph"/>
        <w:numPr>
          <w:ilvl w:val="0"/>
          <w:numId w:val="0"/>
        </w:numPr>
        <w:tabs>
          <w:tab w:val="left" w:pos="220"/>
          <w:tab w:val="left" w:pos="720"/>
        </w:tabs>
        <w:ind w:left="2448"/>
        <w:rPr>
          <w:rFonts w:ascii="FuturaTMedRo1" w:hAnsi="FuturaTMedRo1"/>
        </w:rPr>
      </w:pPr>
    </w:p>
    <w:p w14:paraId="001D8321" w14:textId="02F0B7CF" w:rsidR="00F07B5A" w:rsidRPr="004B220F" w:rsidRDefault="003623AA" w:rsidP="00BC5581">
      <w:pPr>
        <w:pStyle w:val="ListParagraph"/>
        <w:numPr>
          <w:ilvl w:val="3"/>
          <w:numId w:val="24"/>
        </w:numPr>
        <w:tabs>
          <w:tab w:val="left" w:pos="220"/>
          <w:tab w:val="left" w:pos="720"/>
        </w:tabs>
        <w:rPr>
          <w:rFonts w:ascii="FuturaTMedRo1" w:hAnsi="FuturaTMedRo1"/>
        </w:rPr>
      </w:pPr>
      <w:r w:rsidRPr="004B220F">
        <w:rPr>
          <w:rFonts w:ascii="FuturaTMedRo1" w:hAnsi="FuturaTMedRo1" w:cstheme="minorHAnsi"/>
        </w:rPr>
        <w:t xml:space="preserve">Save the completed assembly drawing </w:t>
      </w:r>
      <w:r w:rsidR="0023668C" w:rsidRPr="004B220F">
        <w:rPr>
          <w:rFonts w:ascii="FuturaTMedRo1" w:hAnsi="FuturaTMedRo1" w:cstheme="minorHAnsi"/>
        </w:rPr>
        <w:t>with</w:t>
      </w:r>
      <w:r w:rsidRPr="004B220F">
        <w:rPr>
          <w:rFonts w:ascii="FuturaTMedRo1" w:hAnsi="FuturaTMedRo1" w:cstheme="minorHAnsi"/>
        </w:rPr>
        <w:t xml:space="preserve"> </w:t>
      </w:r>
      <w:r w:rsidR="00F07B5A" w:rsidRPr="004B220F">
        <w:rPr>
          <w:rFonts w:ascii="FuturaTMedRo1" w:hAnsi="FuturaTMedRo1" w:cstheme="minorHAnsi"/>
        </w:rPr>
        <w:t>the format:</w:t>
      </w:r>
    </w:p>
    <w:p w14:paraId="75FC2EAB" w14:textId="2A052026" w:rsidR="003623AA" w:rsidRPr="004B220F" w:rsidRDefault="00F07B5A" w:rsidP="00BC5581">
      <w:pPr>
        <w:pStyle w:val="ListParagraph"/>
        <w:numPr>
          <w:ilvl w:val="0"/>
          <w:numId w:val="0"/>
        </w:numPr>
        <w:tabs>
          <w:tab w:val="left" w:pos="220"/>
          <w:tab w:val="left" w:pos="720"/>
        </w:tabs>
        <w:ind w:left="2448"/>
        <w:rPr>
          <w:rFonts w:ascii="FuturaTMedRo1" w:hAnsi="FuturaTMedRo1"/>
        </w:rPr>
      </w:pPr>
      <w:proofErr w:type="gramStart"/>
      <w:r w:rsidRPr="004B220F">
        <w:rPr>
          <w:rFonts w:ascii="FuturaTMedRo1" w:hAnsi="FuturaTMedRo1" w:cstheme="minorHAnsi"/>
          <w:i/>
        </w:rPr>
        <w:t>moduleType</w:t>
      </w:r>
      <w:proofErr w:type="gramEnd"/>
      <w:r w:rsidRPr="004B220F">
        <w:rPr>
          <w:rFonts w:ascii="FuturaTMedRo1" w:hAnsi="FuturaTMedRo1" w:cstheme="minorHAnsi"/>
          <w:i/>
        </w:rPr>
        <w:t>#_moduleName</w:t>
      </w:r>
      <w:r w:rsidRPr="004B220F">
        <w:rPr>
          <w:rFonts w:ascii="FuturaTMedRo1" w:hAnsi="FuturaTMedRo1" w:cstheme="minorHAnsi"/>
        </w:rPr>
        <w:t>-v03_ASY_rev</w:t>
      </w:r>
      <w:r w:rsidRPr="004B220F">
        <w:rPr>
          <w:rFonts w:ascii="FuturaTMedRo1" w:hAnsi="FuturaTMedRo1" w:cstheme="minorHAnsi"/>
          <w:i/>
        </w:rPr>
        <w:t>#</w:t>
      </w:r>
      <w:r w:rsidRPr="004B220F">
        <w:rPr>
          <w:rFonts w:ascii="FuturaTMedRo1" w:hAnsi="FuturaTMedRo1" w:cstheme="minorHAnsi"/>
        </w:rPr>
        <w:t>.docx</w:t>
      </w:r>
    </w:p>
    <w:p w14:paraId="09FD75D6" w14:textId="77777777" w:rsidR="00740DF9" w:rsidRPr="004B220F" w:rsidRDefault="00740DF9" w:rsidP="00BC5581">
      <w:pPr>
        <w:spacing w:after="0"/>
        <w:rPr>
          <w:rFonts w:ascii="FuturaTMedRo1" w:hAnsi="FuturaTMedRo1"/>
        </w:rPr>
      </w:pPr>
    </w:p>
    <w:p w14:paraId="3B1E4E02" w14:textId="6494AEE2" w:rsidR="00F408AB" w:rsidRDefault="00F408AB" w:rsidP="00BC5581">
      <w:pPr>
        <w:pStyle w:val="Heading2"/>
        <w:spacing w:after="0"/>
        <w:rPr>
          <w:rFonts w:ascii="FuturaTMedRo1" w:hAnsi="FuturaTMedRo1"/>
        </w:rPr>
      </w:pPr>
      <w:bookmarkStart w:id="20" w:name="_Toc230761521"/>
      <w:r w:rsidRPr="00EF06E3">
        <w:rPr>
          <w:rFonts w:ascii="FuturaTMedRo1" w:hAnsi="FuturaTMedRo1"/>
        </w:rPr>
        <w:t>Test</w:t>
      </w:r>
    </w:p>
    <w:p w14:paraId="7C26DCE7" w14:textId="77777777" w:rsidR="00BC5581" w:rsidRPr="00BC5581" w:rsidRDefault="00BC5581" w:rsidP="00BC5581">
      <w:pPr>
        <w:pStyle w:val="Textbody"/>
      </w:pPr>
    </w:p>
    <w:p w14:paraId="4ED19026" w14:textId="36C1A1C7" w:rsidR="0041076F" w:rsidRDefault="0041076F" w:rsidP="00BC5581">
      <w:pPr>
        <w:pStyle w:val="ListParagraph"/>
        <w:rPr>
          <w:rFonts w:ascii="FuturaTMedRo1" w:hAnsi="FuturaTMedRo1"/>
        </w:rPr>
      </w:pPr>
      <w:r w:rsidRPr="00C246A4">
        <w:rPr>
          <w:rFonts w:ascii="FuturaTMedRo1" w:hAnsi="FuturaTMedRo1"/>
        </w:rPr>
        <w:t xml:space="preserve">It is difficult to make generalizations about testing, because the test requirements will sometimes vary greatly from design to design. </w:t>
      </w:r>
      <w:r w:rsidRPr="00C246A4">
        <w:rPr>
          <w:rFonts w:ascii="FuturaTMedRo1" w:hAnsi="FuturaTMedRo1"/>
        </w:rPr>
        <w:lastRenderedPageBreak/>
        <w:t>Nevertheless, it is important that every design be tested to ensure adequate safety, performance, and reliability.</w:t>
      </w:r>
      <w:r w:rsidR="00EF06E3" w:rsidRPr="00C246A4">
        <w:rPr>
          <w:rFonts w:ascii="FuturaTMedRo1" w:hAnsi="FuturaTMedRo1"/>
        </w:rPr>
        <w:t xml:space="preserve"> The following sections outline some minimal test considerations. Modification or supplementation of these requirements will be considered on an individual basis as required.</w:t>
      </w:r>
      <w:r w:rsidR="00C246A4" w:rsidRPr="00C246A4">
        <w:rPr>
          <w:rFonts w:ascii="FuturaTMedRo1" w:hAnsi="FuturaTMedRo1"/>
        </w:rPr>
        <w:t xml:space="preserve"> An example test form with explicit details about some of the relevant tests can be found in</w:t>
      </w:r>
      <w:r w:rsidR="00C246A4">
        <w:rPr>
          <w:rFonts w:ascii="FuturaTMedRo1" w:hAnsi="FuturaTMedRo1"/>
        </w:rPr>
        <w:t>:</w:t>
      </w:r>
      <w:r w:rsidR="00C246A4" w:rsidRPr="00C246A4">
        <w:rPr>
          <w:rFonts w:ascii="FuturaTMedRo1" w:hAnsi="FuturaTMedRo1"/>
        </w:rPr>
        <w:t xml:space="preserve"> </w:t>
      </w:r>
      <w:r w:rsidR="004B49D8">
        <w:rPr>
          <w:rFonts w:ascii="FuturaTMedRo1" w:hAnsi="FuturaTMedRo1"/>
        </w:rPr>
        <w:t>MFG/Test Doc/</w:t>
      </w:r>
      <w:r w:rsidR="00C246A4" w:rsidRPr="00C246A4">
        <w:rPr>
          <w:rFonts w:ascii="FuturaTMedRo1" w:hAnsi="FuturaTMedRo1"/>
        </w:rPr>
        <w:t>EVTtestForm02.xlsx</w:t>
      </w:r>
    </w:p>
    <w:p w14:paraId="26E54F75" w14:textId="462613B2" w:rsidR="002740D0" w:rsidRPr="00C246A4" w:rsidRDefault="002740D0" w:rsidP="002740D0">
      <w:pPr>
        <w:pStyle w:val="ListParagraph"/>
        <w:numPr>
          <w:ilvl w:val="0"/>
          <w:numId w:val="0"/>
        </w:numPr>
        <w:ind w:left="1440"/>
        <w:rPr>
          <w:rFonts w:ascii="FuturaTMedRo1" w:hAnsi="FuturaTMedRo1"/>
        </w:rPr>
      </w:pPr>
      <w:r>
        <w:rPr>
          <w:rFonts w:ascii="FuturaTMedRo1" w:hAnsi="FuturaTMedRo1"/>
        </w:rPr>
        <w:t>Please submit this test document along with all other required documents.</w:t>
      </w:r>
    </w:p>
    <w:p w14:paraId="5893EEF9" w14:textId="77777777" w:rsidR="0041076F" w:rsidRPr="00C246A4" w:rsidRDefault="0041076F" w:rsidP="00BC5581">
      <w:pPr>
        <w:pStyle w:val="ListParagraph"/>
        <w:numPr>
          <w:ilvl w:val="0"/>
          <w:numId w:val="0"/>
        </w:numPr>
        <w:ind w:left="2448"/>
        <w:rPr>
          <w:rFonts w:ascii="FuturaTMedRo1" w:hAnsi="FuturaTMedRo1"/>
        </w:rPr>
      </w:pPr>
    </w:p>
    <w:p w14:paraId="22289C47" w14:textId="73285813" w:rsidR="00D55A1F" w:rsidRDefault="008F501D" w:rsidP="00BC5581">
      <w:pPr>
        <w:pStyle w:val="ListParagraph"/>
        <w:rPr>
          <w:rFonts w:ascii="FuturaTMedRo1" w:hAnsi="FuturaTMedRo1" w:cstheme="minorBidi"/>
        </w:rPr>
      </w:pPr>
      <w:r w:rsidRPr="00C246A4">
        <w:rPr>
          <w:rFonts w:ascii="FuturaTMedRo1" w:hAnsi="FuturaTMedRo1"/>
        </w:rPr>
        <w:t>Basic Electrical R</w:t>
      </w:r>
      <w:r w:rsidR="00EF06E3" w:rsidRPr="00C246A4">
        <w:rPr>
          <w:rFonts w:ascii="FuturaTMedRo1" w:hAnsi="FuturaTMedRo1"/>
        </w:rPr>
        <w:t>equirements</w:t>
      </w:r>
      <w:proofErr w:type="gramStart"/>
      <w:r w:rsidR="00EF06E3" w:rsidRPr="00C246A4">
        <w:rPr>
          <w:rFonts w:ascii="FuturaTMedRo1" w:hAnsi="FuturaTMedRo1"/>
        </w:rPr>
        <w:t>:</w:t>
      </w:r>
      <w:proofErr w:type="gramEnd"/>
      <w:r w:rsidR="007E0067" w:rsidRPr="00C246A4">
        <w:rPr>
          <w:rFonts w:ascii="FuturaTMedRo1" w:hAnsi="FuturaTMedRo1"/>
        </w:rPr>
        <w:br/>
        <w:t>Verify functionality matches PRD requirements</w:t>
      </w:r>
      <w:r w:rsidR="00BC5581">
        <w:rPr>
          <w:rFonts w:ascii="FuturaTMedRo1" w:hAnsi="FuturaTMedRo1"/>
        </w:rPr>
        <w:t>.</w:t>
      </w:r>
      <w:r w:rsidR="00EF06E3" w:rsidRPr="00C246A4">
        <w:rPr>
          <w:rFonts w:ascii="FuturaTMedRo1" w:hAnsi="FuturaTMedRo1"/>
        </w:rPr>
        <w:br/>
      </w:r>
      <w:r w:rsidR="00EF06E3" w:rsidRPr="000360DB">
        <w:rPr>
          <w:rFonts w:ascii="FuturaTMedRo1" w:hAnsi="FuturaTMedRo1"/>
        </w:rPr>
        <w:t xml:space="preserve">Verify </w:t>
      </w:r>
      <w:r w:rsidR="00D55A1F">
        <w:rPr>
          <w:rFonts w:ascii="FuturaTMedRo1" w:hAnsi="FuturaTMedRo1"/>
        </w:rPr>
        <w:t xml:space="preserve">nominal </w:t>
      </w:r>
      <w:r w:rsidR="00B8155B">
        <w:rPr>
          <w:rFonts w:ascii="FuturaTMedRo1" w:hAnsi="FuturaTMedRo1"/>
        </w:rPr>
        <w:t>performance</w:t>
      </w:r>
      <w:r w:rsidR="00EF06E3" w:rsidRPr="000360DB">
        <w:rPr>
          <w:rFonts w:ascii="FuturaTMedRo1" w:hAnsi="FuturaTMedRo1"/>
        </w:rPr>
        <w:t xml:space="preserve"> over VCC range from 4.0 to 5.5 VDC</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Confirm ESD protection/invulnerability</w:t>
      </w:r>
      <w:r w:rsidR="00EF06E3" w:rsidRPr="000360DB">
        <w:rPr>
          <w:rFonts w:ascii="FuturaTMedRo1" w:hAnsi="FuturaTMedRo1"/>
        </w:rPr>
        <w:t xml:space="preserve"> on inputs and outputs</w:t>
      </w:r>
      <w:r w:rsidR="00BC5581">
        <w:rPr>
          <w:rFonts w:ascii="FuturaTMedRo1" w:hAnsi="FuturaTMedRo1"/>
        </w:rPr>
        <w:t>.</w:t>
      </w:r>
      <w:r w:rsidR="00EF06E3" w:rsidRPr="000360DB">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 xml:space="preserve">10K current limiting </w:t>
      </w:r>
      <w:proofErr w:type="spellStart"/>
      <w:r w:rsidR="00EF06E3" w:rsidRPr="00A56A72">
        <w:rPr>
          <w:rFonts w:ascii="FuturaTMedRo1" w:hAnsi="FuturaTMedRo1"/>
        </w:rPr>
        <w:t>Rs</w:t>
      </w:r>
      <w:proofErr w:type="spellEnd"/>
      <w:r w:rsidR="00EF06E3" w:rsidRPr="00A56A72">
        <w:rPr>
          <w:rFonts w:ascii="FuturaTMedRo1" w:hAnsi="FuturaTMedRo1"/>
        </w:rPr>
        <w:t xml:space="preserve"> on IC inputs</w:t>
      </w:r>
      <w:r w:rsidR="00BC5581">
        <w:rPr>
          <w:rFonts w:ascii="FuturaTMedRo1" w:hAnsi="FuturaTMedRo1"/>
        </w:rPr>
        <w:t>.</w:t>
      </w:r>
      <w:r w:rsidR="00EF06E3" w:rsidRPr="00A56A72">
        <w:rPr>
          <w:rFonts w:ascii="FuturaTMedRo1" w:hAnsi="FuturaTMedRo1" w:cstheme="minorBidi"/>
        </w:rPr>
        <w:br/>
      </w:r>
      <w:r w:rsidR="00D55A1F">
        <w:rPr>
          <w:rFonts w:ascii="FuturaTMedRo1" w:hAnsi="FuturaTMedRo1"/>
        </w:rPr>
        <w:t xml:space="preserve">Confirm </w:t>
      </w:r>
      <w:r w:rsidR="00EF06E3" w:rsidRPr="00A56A72">
        <w:rPr>
          <w:rFonts w:ascii="FuturaTMedRo1" w:hAnsi="FuturaTMedRo1"/>
        </w:rPr>
        <w:t>1M</w:t>
      </w:r>
      <w:r w:rsidR="00535E3C">
        <w:rPr>
          <w:rFonts w:ascii="FuturaTMedRo1" w:hAnsi="FuturaTMedRo1"/>
        </w:rPr>
        <w:t xml:space="preserve"> </w:t>
      </w:r>
      <w:r w:rsidR="00731D95">
        <w:rPr>
          <w:rFonts w:ascii="FuturaTMedRo1" w:hAnsi="FuturaTMedRo1"/>
        </w:rPr>
        <w:t>(preferred) input impedance</w:t>
      </w:r>
      <w:r w:rsidR="00BC5581">
        <w:rPr>
          <w:rFonts w:ascii="FuturaTMedRo1" w:hAnsi="FuturaTMedRo1"/>
        </w:rPr>
        <w:t>.</w:t>
      </w:r>
      <w:r w:rsidR="00EF06E3" w:rsidRPr="00A56A72">
        <w:rPr>
          <w:rFonts w:ascii="FuturaTMedRo1" w:hAnsi="FuturaTMedRo1" w:cstheme="minorBidi"/>
        </w:rPr>
        <w:br/>
      </w:r>
      <w:r w:rsidR="00EF06E3" w:rsidRPr="00A56A72">
        <w:rPr>
          <w:rFonts w:ascii="FuturaTMedRo1" w:hAnsi="FuturaTMedRo1"/>
        </w:rPr>
        <w:t xml:space="preserve">Unused </w:t>
      </w:r>
      <w:r w:rsidR="000360DB" w:rsidRPr="00A56A72">
        <w:rPr>
          <w:rFonts w:ascii="FuturaTMedRo1" w:hAnsi="FuturaTMedRo1"/>
        </w:rPr>
        <w:t>IC sections</w:t>
      </w:r>
      <w:r w:rsidR="00EF06E3" w:rsidRPr="00A56A72">
        <w:rPr>
          <w:rFonts w:ascii="FuturaTMedRo1" w:hAnsi="FuturaTMedRo1"/>
        </w:rPr>
        <w:t xml:space="preserve"> must have inputs tied high or low</w:t>
      </w:r>
      <w:r w:rsidR="00BC5581">
        <w:rPr>
          <w:rFonts w:ascii="FuturaTMedRo1" w:hAnsi="FuturaTMedRo1"/>
        </w:rPr>
        <w:t>.</w:t>
      </w:r>
      <w:r w:rsidR="00EF06E3" w:rsidRPr="00A56A72">
        <w:rPr>
          <w:rFonts w:ascii="FuturaTMedRo1" w:hAnsi="FuturaTMedRo1" w:cstheme="minorBidi"/>
        </w:rPr>
        <w:br/>
      </w:r>
      <w:r w:rsidR="00A56A72">
        <w:rPr>
          <w:rFonts w:ascii="FuturaTMedRo1" w:hAnsi="FuturaTMedRo1"/>
        </w:rPr>
        <w:t xml:space="preserve">Run </w:t>
      </w:r>
      <w:r w:rsidR="00A56A72" w:rsidRPr="00A56A72">
        <w:rPr>
          <w:rFonts w:ascii="FuturaTMedRo1" w:hAnsi="FuturaTMedRo1"/>
        </w:rPr>
        <w:t>Electrical Rule Check</w:t>
      </w:r>
      <w:r w:rsidR="00A56A72">
        <w:rPr>
          <w:rFonts w:ascii="FuturaTMedRo1" w:hAnsi="FuturaTMedRo1"/>
        </w:rPr>
        <w:t xml:space="preserve"> (ERC) in Eagle</w:t>
      </w:r>
      <w:r w:rsidR="00BC5581">
        <w:rPr>
          <w:rFonts w:ascii="FuturaTMedRo1" w:hAnsi="FuturaTMedRo1"/>
        </w:rPr>
        <w:t>.</w:t>
      </w:r>
      <w:r w:rsidR="00A56A72" w:rsidRPr="00A56A72">
        <w:rPr>
          <w:rFonts w:ascii="FuturaTMedRo1" w:hAnsi="FuturaTMedRo1"/>
        </w:rPr>
        <w:br/>
      </w:r>
      <w:r w:rsidR="00D55A1F">
        <w:rPr>
          <w:rFonts w:ascii="FuturaTMedRo1" w:hAnsi="FuturaTMedRo1" w:cstheme="minorBidi"/>
        </w:rPr>
        <w:t xml:space="preserve">Verify </w:t>
      </w:r>
      <w:r w:rsidR="00B8155B">
        <w:rPr>
          <w:rFonts w:ascii="FuturaTMedRo1" w:hAnsi="FuturaTMedRo1" w:cstheme="minorBidi"/>
        </w:rPr>
        <w:t>nominal performance with an</w:t>
      </w:r>
      <w:r w:rsidR="00D55A1F">
        <w:rPr>
          <w:rFonts w:ascii="FuturaTMedRo1" w:hAnsi="FuturaTMedRo1" w:cstheme="minorBidi"/>
        </w:rPr>
        <w:t xml:space="preserve"> input range from 0 to 5.5VDC</w:t>
      </w:r>
      <w:r w:rsidR="00BC5581">
        <w:rPr>
          <w:rFonts w:ascii="FuturaTMedRo1" w:hAnsi="FuturaTMedRo1" w:cstheme="minorBidi"/>
        </w:rPr>
        <w:t>.</w:t>
      </w:r>
    </w:p>
    <w:p w14:paraId="3E34BF97" w14:textId="11022D75" w:rsidR="00EF06E3" w:rsidRPr="00A56A72" w:rsidRDefault="00D55A1F" w:rsidP="00BC5581">
      <w:pPr>
        <w:pStyle w:val="ListParagraph"/>
        <w:numPr>
          <w:ilvl w:val="0"/>
          <w:numId w:val="0"/>
        </w:numPr>
        <w:ind w:left="1440"/>
        <w:rPr>
          <w:rFonts w:ascii="FuturaTMedRo1" w:hAnsi="FuturaTMedRo1" w:cstheme="minorBidi"/>
        </w:rPr>
      </w:pPr>
      <w:r>
        <w:rPr>
          <w:rFonts w:ascii="FuturaTMedRo1" w:hAnsi="FuturaTMedRo1" w:cstheme="minorBidi"/>
        </w:rPr>
        <w:t>Verify output range of 0 to 5.0VDC</w:t>
      </w:r>
      <w:r w:rsidR="00BC5581">
        <w:rPr>
          <w:rFonts w:ascii="FuturaTMedRo1" w:hAnsi="FuturaTMedRo1" w:cstheme="minorBidi"/>
        </w:rPr>
        <w:t>.</w:t>
      </w:r>
      <w:r w:rsidR="00EF06E3" w:rsidRPr="00A56A72">
        <w:rPr>
          <w:rFonts w:ascii="FuturaTMedRo1" w:hAnsi="FuturaTMedRo1" w:cstheme="minorBidi"/>
        </w:rPr>
        <w:br/>
      </w:r>
    </w:p>
    <w:p w14:paraId="3462E7AD" w14:textId="22443438" w:rsidR="008F501D" w:rsidRPr="008F501D" w:rsidRDefault="008F501D" w:rsidP="00BC5581">
      <w:pPr>
        <w:pStyle w:val="ListParagraph"/>
        <w:rPr>
          <w:rFonts w:ascii="FuturaTMedRo1" w:hAnsi="FuturaTMedRo1" w:cstheme="minorBidi"/>
        </w:rPr>
      </w:pPr>
      <w:r>
        <w:rPr>
          <w:rFonts w:ascii="FuturaTMedRo1" w:hAnsi="FuturaTMedRo1"/>
        </w:rPr>
        <w:t>Bench Testing</w:t>
      </w:r>
      <w:proofErr w:type="gramStart"/>
      <w:r>
        <w:rPr>
          <w:rFonts w:ascii="FuturaTMedRo1" w:hAnsi="FuturaTMedRo1"/>
        </w:rPr>
        <w:t>:</w:t>
      </w:r>
      <w:proofErr w:type="gramEnd"/>
      <w:r w:rsidR="003244D6">
        <w:rPr>
          <w:rFonts w:ascii="FuturaTMedRo1" w:hAnsi="FuturaTMedRo1"/>
        </w:rPr>
        <w:br/>
        <w:t>Amplitude sweeps of the inputs</w:t>
      </w:r>
      <w:r w:rsidR="00BC5581">
        <w:rPr>
          <w:rFonts w:ascii="FuturaTMedRo1" w:hAnsi="FuturaTMedRo1"/>
        </w:rPr>
        <w:t>.</w:t>
      </w:r>
      <w:r w:rsidR="003244D6">
        <w:rPr>
          <w:rFonts w:ascii="FuturaTMedRo1" w:hAnsi="FuturaTMedRo1"/>
        </w:rPr>
        <w:br/>
        <w:t>Frequency sweeps of the inputs</w:t>
      </w:r>
      <w:r w:rsidR="00BC5581">
        <w:rPr>
          <w:rFonts w:ascii="FuturaTMedRo1" w:hAnsi="FuturaTMedRo1"/>
        </w:rPr>
        <w:t>.</w:t>
      </w:r>
      <w:r>
        <w:rPr>
          <w:rFonts w:ascii="FuturaTMedRo1" w:hAnsi="FuturaTMedRo1"/>
        </w:rPr>
        <w:br/>
      </w:r>
      <w:r w:rsidRPr="008F501D">
        <w:rPr>
          <w:rFonts w:ascii="FuturaTMedRo1" w:hAnsi="FuturaTMedRo1"/>
        </w:rPr>
        <w:t xml:space="preserve">Pulse stress test. Apply </w:t>
      </w:r>
      <w:r w:rsidR="003244D6">
        <w:rPr>
          <w:rFonts w:ascii="FuturaTMedRo1" w:hAnsi="FuturaTMedRo1"/>
        </w:rPr>
        <w:t>-</w:t>
      </w:r>
      <w:r w:rsidRPr="008F501D">
        <w:rPr>
          <w:rFonts w:ascii="FuturaTMedRo1" w:hAnsi="FuturaTMedRo1"/>
        </w:rPr>
        <w:t>0</w:t>
      </w:r>
      <w:r w:rsidR="003244D6">
        <w:rPr>
          <w:rFonts w:ascii="FuturaTMedRo1" w:hAnsi="FuturaTMedRo1"/>
        </w:rPr>
        <w:t xml:space="preserve">.3V to </w:t>
      </w:r>
      <w:r w:rsidRPr="008F501D">
        <w:rPr>
          <w:rFonts w:ascii="FuturaTMedRo1" w:hAnsi="FuturaTMedRo1"/>
        </w:rPr>
        <w:t xml:space="preserve">5.3V </w:t>
      </w:r>
      <w:proofErr w:type="spellStart"/>
      <w:r w:rsidRPr="008F501D">
        <w:rPr>
          <w:rFonts w:ascii="FuturaTMedRo1" w:hAnsi="FuturaTMedRo1"/>
        </w:rPr>
        <w:t>squarewaves</w:t>
      </w:r>
      <w:proofErr w:type="spellEnd"/>
      <w:r w:rsidRPr="008F501D">
        <w:rPr>
          <w:rFonts w:ascii="FuturaTMedRo1" w:hAnsi="FuturaTMedRo1"/>
        </w:rPr>
        <w:t xml:space="preserve"> to all inputs and outputs, and to VCC. Sweep frequencies from 100Hz to </w:t>
      </w:r>
      <w:proofErr w:type="gramStart"/>
      <w:r w:rsidRPr="008F501D">
        <w:rPr>
          <w:rFonts w:ascii="FuturaTMedRo1" w:hAnsi="FuturaTMedRo1"/>
        </w:rPr>
        <w:t>10kHz</w:t>
      </w:r>
      <w:proofErr w:type="gramEnd"/>
      <w:r w:rsidRPr="008F501D">
        <w:rPr>
          <w:rFonts w:ascii="FuturaTMedRo1" w:hAnsi="FuturaTMedRo1"/>
        </w:rPr>
        <w:t>. Sweep duty cycles from 5% to 95%</w:t>
      </w:r>
      <w:r w:rsidR="00BC5581">
        <w:rPr>
          <w:rFonts w:ascii="FuturaTMedRo1" w:hAnsi="FuturaTMedRo1"/>
        </w:rPr>
        <w:t>.</w:t>
      </w:r>
      <w:r w:rsidRPr="008F501D">
        <w:rPr>
          <w:rFonts w:ascii="FuturaTMedRo1" w:hAnsi="FuturaTMedRo1"/>
        </w:rPr>
        <w:br/>
        <w:t>Thermal maximum test. Create worst case conditions, and TOUCH ALL THE COMPONENTS with your fingers</w:t>
      </w:r>
      <w:r w:rsidR="00BC5581">
        <w:rPr>
          <w:rFonts w:ascii="FuturaTMedRo1" w:hAnsi="FuturaTMedRo1"/>
        </w:rPr>
        <w:t>.</w:t>
      </w:r>
      <w:r w:rsidR="005C173B">
        <w:rPr>
          <w:rFonts w:ascii="FuturaTMedRo1" w:hAnsi="FuturaTMedRo1"/>
        </w:rPr>
        <w:t xml:space="preserve"> They should not </w:t>
      </w:r>
      <w:r w:rsidR="005C173B">
        <w:rPr>
          <w:rFonts w:ascii="FuturaTMedRo1" w:hAnsi="FuturaTMedRo1"/>
        </w:rPr>
        <w:lastRenderedPageBreak/>
        <w:t>exceed a thermal level to where you cannot keep a finger on any component.</w:t>
      </w:r>
      <w:r w:rsidRPr="008F501D">
        <w:rPr>
          <w:rFonts w:ascii="FuturaTMedRo1" w:hAnsi="FuturaTMedRo1"/>
        </w:rPr>
        <w:br/>
        <w:t>O-scope testing. Apply 0-5V inputs or other appropriate inputs, and observe outputs for appropriate behavior. Consult the PRD for appropriate output behaviors</w:t>
      </w:r>
      <w:r w:rsidR="00BC5581">
        <w:rPr>
          <w:rFonts w:ascii="FuturaTMedRo1" w:hAnsi="FuturaTMedRo1"/>
        </w:rPr>
        <w:t>.</w:t>
      </w:r>
      <w:r w:rsidRPr="008F501D">
        <w:rPr>
          <w:rFonts w:ascii="FuturaTMedRo1" w:hAnsi="FuturaTMedRo1"/>
        </w:rPr>
        <w:br/>
        <w:t xml:space="preserve">4 corners </w:t>
      </w:r>
      <w:r w:rsidR="006B509F">
        <w:rPr>
          <w:rFonts w:ascii="FuturaTMedRo1" w:hAnsi="FuturaTMedRo1"/>
        </w:rPr>
        <w:t>testing</w:t>
      </w:r>
      <w:r w:rsidRPr="008F501D">
        <w:rPr>
          <w:rFonts w:ascii="FuturaTMedRo1" w:hAnsi="FuturaTMedRo1"/>
        </w:rPr>
        <w:t>– thermal and voltage max and min</w:t>
      </w:r>
      <w:r w:rsidR="00BC5581">
        <w:rPr>
          <w:rFonts w:ascii="FuturaTMedRo1" w:hAnsi="FuturaTMedRo1"/>
        </w:rPr>
        <w:t>. The thermal range is 10C to 40C. The VCC range is 4.0V to 5.5V.</w:t>
      </w:r>
      <w:r w:rsidRPr="008F501D">
        <w:rPr>
          <w:rFonts w:ascii="FuturaTMedRo1" w:hAnsi="FuturaTMedRo1"/>
        </w:rPr>
        <w:br/>
      </w:r>
    </w:p>
    <w:p w14:paraId="6E952277" w14:textId="28BFED21" w:rsidR="006D73E2" w:rsidRPr="006D73E2" w:rsidRDefault="008F501D" w:rsidP="00BC5581">
      <w:pPr>
        <w:pStyle w:val="ListParagraph"/>
        <w:rPr>
          <w:rFonts w:ascii="FuturaTMedRo1" w:hAnsi="FuturaTMedRo1" w:cstheme="minorBidi"/>
        </w:rPr>
      </w:pPr>
      <w:r>
        <w:rPr>
          <w:rFonts w:ascii="FuturaTMedRo1" w:hAnsi="FuturaTMedRo1"/>
        </w:rPr>
        <w:t>Operational Testing</w:t>
      </w:r>
      <w:proofErr w:type="gramStart"/>
      <w:r>
        <w:rPr>
          <w:rFonts w:ascii="FuturaTMedRo1" w:hAnsi="FuturaTMedRo1"/>
        </w:rPr>
        <w:t>:</w:t>
      </w:r>
      <w:proofErr w:type="gramEnd"/>
      <w:r>
        <w:rPr>
          <w:rFonts w:ascii="FuturaTMedRo1" w:hAnsi="FuturaTMedRo1"/>
        </w:rPr>
        <w:br/>
      </w:r>
      <w:r w:rsidR="00BC5581">
        <w:rPr>
          <w:rFonts w:ascii="FuturaTMedRo1" w:hAnsi="FuturaTMedRo1"/>
        </w:rPr>
        <w:t>Operate the new design in every conceivable module configuration, to verify compatibility with existing modules.</w:t>
      </w:r>
      <w:r w:rsidR="00BC5581">
        <w:rPr>
          <w:rFonts w:ascii="FuturaTMedRo1" w:hAnsi="FuturaTMedRo1"/>
        </w:rPr>
        <w:br/>
        <w:t xml:space="preserve">A list of module configurations is provided in </w:t>
      </w:r>
      <w:r w:rsidR="00BC5581" w:rsidRPr="00C246A4">
        <w:rPr>
          <w:rFonts w:ascii="FuturaTMedRo1" w:hAnsi="FuturaTMedRo1"/>
        </w:rPr>
        <w:t>/Test/ EVTtestForm02.xlsx</w:t>
      </w:r>
      <w:r w:rsidR="00BC5581">
        <w:rPr>
          <w:rFonts w:ascii="FuturaTMedRo1" w:hAnsi="FuturaTMedRo1"/>
        </w:rPr>
        <w:t>, but it should not be construed as complete. Depending on the design, and how it is likely to be used, how it interacts with different modules, etc., it may be necessary to test many more configurations. The intent here is to discover any interaction problems with any of the modules already in the system.</w:t>
      </w:r>
      <w:r>
        <w:rPr>
          <w:rFonts w:ascii="FuturaTMedRo1" w:hAnsi="FuturaTMedRo1"/>
        </w:rPr>
        <w:br/>
      </w:r>
    </w:p>
    <w:p w14:paraId="35F8AB0B" w14:textId="63210F36" w:rsidR="00D3094C" w:rsidRPr="004B220F" w:rsidRDefault="00C246A4" w:rsidP="00585E44">
      <w:pPr>
        <w:pStyle w:val="ListParagraph"/>
        <w:rPr>
          <w:rFonts w:ascii="FuturaTMedRo1" w:hAnsi="FuturaTMedRo1"/>
        </w:rPr>
      </w:pPr>
      <w:r>
        <w:rPr>
          <w:rFonts w:ascii="FuturaTMedRo1" w:hAnsi="FuturaTMedRo1"/>
        </w:rPr>
        <w:t>Endurance – EMI Tes</w:t>
      </w:r>
      <w:r w:rsidR="006D73E2">
        <w:rPr>
          <w:rFonts w:ascii="FuturaTMedRo1" w:hAnsi="FuturaTMedRo1"/>
        </w:rPr>
        <w:t>ting</w:t>
      </w:r>
      <w:proofErr w:type="gramStart"/>
      <w:r w:rsidR="006D73E2">
        <w:rPr>
          <w:rFonts w:ascii="FuturaTMedRo1" w:hAnsi="FuturaTMedRo1"/>
        </w:rPr>
        <w:t>:</w:t>
      </w:r>
      <w:proofErr w:type="gramEnd"/>
      <w:r w:rsidR="006D73E2">
        <w:rPr>
          <w:rFonts w:ascii="FuturaTMedRo1" w:hAnsi="FuturaTMedRo1"/>
        </w:rPr>
        <w:br/>
        <w:t>Operate the module under worst case</w:t>
      </w:r>
      <w:r w:rsidR="006B509F">
        <w:rPr>
          <w:rFonts w:ascii="FuturaTMedRo1" w:hAnsi="FuturaTMedRo1"/>
        </w:rPr>
        <w:t xml:space="preserve"> conditions for 24 hours minimum.</w:t>
      </w:r>
      <w:r>
        <w:rPr>
          <w:rFonts w:ascii="FuturaTMedRo1" w:hAnsi="FuturaTMedRo1"/>
        </w:rPr>
        <w:br/>
      </w:r>
      <w:r w:rsidRPr="00C246A4">
        <w:rPr>
          <w:rFonts w:ascii="FuturaTMedRo1" w:hAnsi="FuturaTMedRo1"/>
        </w:rPr>
        <w:t xml:space="preserve">Using a piezo ignition element or other surge generator, send electric discharge into the input of the </w:t>
      </w:r>
      <w:proofErr w:type="spellStart"/>
      <w:r w:rsidRPr="00C246A4">
        <w:rPr>
          <w:rFonts w:ascii="FuturaTMedRo1" w:hAnsi="FuturaTMedRo1"/>
        </w:rPr>
        <w:t>bitsnap</w:t>
      </w:r>
      <w:proofErr w:type="spellEnd"/>
      <w:r w:rsidRPr="00C246A4">
        <w:rPr>
          <w:rFonts w:ascii="FuturaTMedRo1" w:hAnsi="FuturaTMedRo1"/>
        </w:rPr>
        <w:t xml:space="preserve"> and the input of IC chips and check for nominal functionality</w:t>
      </w:r>
      <w:r w:rsidR="00BC5581">
        <w:rPr>
          <w:rFonts w:ascii="FuturaTMedRo1" w:hAnsi="FuturaTMedRo1"/>
        </w:rPr>
        <w:t>.</w:t>
      </w:r>
      <w:r w:rsidR="008F501D">
        <w:rPr>
          <w:rFonts w:ascii="FuturaTMedRo1" w:hAnsi="FuturaTMedRo1"/>
        </w:rPr>
        <w:br/>
      </w:r>
      <w:bookmarkEnd w:id="20"/>
    </w:p>
    <w:sectPr w:rsidR="00D3094C" w:rsidRPr="004B220F" w:rsidSect="00030DB7">
      <w:headerReference w:type="default" r:id="rId13"/>
      <w:footerReference w:type="default" r:id="rId14"/>
      <w:headerReference w:type="first" r:id="rId15"/>
      <w:pgSz w:w="12240" w:h="15840"/>
      <w:pgMar w:top="1440" w:right="1440" w:bottom="1440" w:left="1440" w:header="0" w:footer="0" w:gutter="0"/>
      <w:cols w:space="720"/>
      <w:formProt w:val="0"/>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ABCC8" w14:textId="77777777" w:rsidR="00D822EB" w:rsidRDefault="00D822EB">
      <w:pPr>
        <w:spacing w:after="0" w:line="240" w:lineRule="auto"/>
      </w:pPr>
      <w:r>
        <w:separator/>
      </w:r>
    </w:p>
  </w:endnote>
  <w:endnote w:type="continuationSeparator" w:id="0">
    <w:p w14:paraId="1F570B82" w14:textId="77777777" w:rsidR="00D822EB" w:rsidRDefault="00D8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state-Regular">
    <w:charset w:val="00"/>
    <w:family w:val="auto"/>
    <w:pitch w:val="variable"/>
    <w:sig w:usb0="00000003" w:usb1="00000000" w:usb2="00000000" w:usb3="00000000" w:csb0="00000001" w:csb1="00000000"/>
  </w:font>
  <w:font w:name="FuturaTMedRo1">
    <w:altName w:val="Mang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OpenSymbol">
    <w:panose1 w:val="05010000000000000000"/>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ABCA" w14:textId="77777777" w:rsidR="003765D6" w:rsidRPr="00EF1811" w:rsidRDefault="003765D6" w:rsidP="00C1297E">
    <w:pPr>
      <w:pStyle w:val="Footer"/>
      <w:jc w:val="right"/>
      <w:rPr>
        <w:rFonts w:ascii="FuturaTMedRo1" w:hAnsi="FuturaTMedRo1"/>
      </w:rPr>
    </w:pPr>
    <w:r w:rsidRPr="00EF1811">
      <w:rPr>
        <w:rStyle w:val="PageNumber"/>
        <w:rFonts w:ascii="FuturaTMedRo1" w:hAnsi="FuturaTMedRo1"/>
      </w:rPr>
      <w:fldChar w:fldCharType="begin"/>
    </w:r>
    <w:r w:rsidRPr="00EF1811">
      <w:rPr>
        <w:rStyle w:val="PageNumber"/>
        <w:rFonts w:ascii="FuturaTMedRo1" w:hAnsi="FuturaTMedRo1"/>
      </w:rPr>
      <w:instrText xml:space="preserve"> PAGE </w:instrText>
    </w:r>
    <w:r w:rsidRPr="00EF1811">
      <w:rPr>
        <w:rStyle w:val="PageNumber"/>
        <w:rFonts w:ascii="FuturaTMedRo1" w:hAnsi="FuturaTMedRo1"/>
      </w:rPr>
      <w:fldChar w:fldCharType="separate"/>
    </w:r>
    <w:r w:rsidR="00FB5229">
      <w:rPr>
        <w:rStyle w:val="PageNumber"/>
        <w:rFonts w:ascii="FuturaTMedRo1" w:hAnsi="FuturaTMedRo1"/>
        <w:noProof/>
      </w:rPr>
      <w:t>5</w:t>
    </w:r>
    <w:r w:rsidRPr="00EF1811">
      <w:rPr>
        <w:rStyle w:val="PageNumber"/>
        <w:rFonts w:ascii="FuturaTMedRo1" w:hAnsi="FuturaTMedRo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BEE40" w14:textId="77777777" w:rsidR="00D822EB" w:rsidRDefault="00D822EB">
      <w:pPr>
        <w:spacing w:after="0" w:line="240" w:lineRule="auto"/>
      </w:pPr>
      <w:r>
        <w:separator/>
      </w:r>
    </w:p>
  </w:footnote>
  <w:footnote w:type="continuationSeparator" w:id="0">
    <w:p w14:paraId="4E2AECC1" w14:textId="77777777" w:rsidR="00D822EB" w:rsidRDefault="00D82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A3D88" w14:textId="77777777" w:rsidR="003765D6" w:rsidRDefault="003765D6">
    <w:pPr>
      <w:pStyle w:val="Header"/>
      <w:rPr>
        <w:noProof/>
      </w:rPr>
    </w:pPr>
  </w:p>
  <w:p w14:paraId="5FD5FF87" w14:textId="3767A918" w:rsidR="003765D6" w:rsidRDefault="00376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8B209" w14:textId="77777777" w:rsidR="003765D6" w:rsidRDefault="003765D6">
    <w:pPr>
      <w:pStyle w:val="Header"/>
    </w:pPr>
  </w:p>
  <w:p w14:paraId="3AF5B1FB" w14:textId="616423FE" w:rsidR="003765D6" w:rsidRDefault="003765D6">
    <w:pPr>
      <w:pStyle w:val="Header"/>
    </w:pPr>
    <w:r>
      <w:rPr>
        <w:noProof/>
      </w:rPr>
      <w:drawing>
        <wp:inline distT="0" distB="0" distL="0" distR="0" wp14:anchorId="59C5C47A" wp14:editId="130F6A2B">
          <wp:extent cx="2295525" cy="630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tleBitsLogo01.png"/>
                  <pic:cNvPicPr/>
                </pic:nvPicPr>
                <pic:blipFill>
                  <a:blip r:embed="rId1">
                    <a:extLst>
                      <a:ext uri="{28A0092B-C50C-407E-A947-70E740481C1C}">
                        <a14:useLocalDpi xmlns:a14="http://schemas.microsoft.com/office/drawing/2010/main" val="0"/>
                      </a:ext>
                    </a:extLst>
                  </a:blip>
                  <a:stretch>
                    <a:fillRect/>
                  </a:stretch>
                </pic:blipFill>
                <pic:spPr>
                  <a:xfrm>
                    <a:off x="0" y="0"/>
                    <a:ext cx="2333670" cy="6413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F8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0BC52B7"/>
    <w:multiLevelType w:val="multilevel"/>
    <w:tmpl w:val="14B02030"/>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1C101FB"/>
    <w:multiLevelType w:val="hybridMultilevel"/>
    <w:tmpl w:val="4314DBE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500D8"/>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77C51F1"/>
    <w:multiLevelType w:val="multilevel"/>
    <w:tmpl w:val="7FDCA1D6"/>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8416944"/>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0A3422BA"/>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nsid w:val="182205FD"/>
    <w:multiLevelType w:val="multilevel"/>
    <w:tmpl w:val="3A624D2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9F33024"/>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A75435A"/>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1A8629B8"/>
    <w:multiLevelType w:val="multilevel"/>
    <w:tmpl w:val="9970F53E"/>
    <w:lvl w:ilvl="0">
      <w:start w:val="1"/>
      <w:numFmt w:val="decimal"/>
      <w:lvlText w:val="%1.0.0"/>
      <w:lvlJc w:val="left"/>
      <w:pPr>
        <w:ind w:left="2880" w:hanging="720"/>
      </w:pPr>
      <w:rPr>
        <w:rFonts w:hint="default"/>
      </w:rPr>
    </w:lvl>
    <w:lvl w:ilvl="1">
      <w:start w:val="1"/>
      <w:numFmt w:val="decimal"/>
      <w:lvlText w:val="%1.0.%2"/>
      <w:lvlJc w:val="left"/>
      <w:pPr>
        <w:ind w:left="3600" w:firstLine="0"/>
      </w:pPr>
      <w:rPr>
        <w:rFonts w:hint="default"/>
      </w:rPr>
    </w:lvl>
    <w:lvl w:ilvl="2">
      <w:start w:val="1"/>
      <w:numFmt w:val="decimal"/>
      <w:lvlText w:val="%1.%3.0"/>
      <w:lvlJc w:val="left"/>
      <w:pPr>
        <w:ind w:left="4320" w:hanging="1440"/>
      </w:pPr>
      <w:rPr>
        <w:rFonts w:hint="default"/>
      </w:rPr>
    </w:lvl>
    <w:lvl w:ilvl="3">
      <w:start w:val="1"/>
      <w:numFmt w:val="decimal"/>
      <w:lvlText w:val="%1.%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000" w:hanging="1800"/>
      </w:pPr>
      <w:rPr>
        <w:rFonts w:hint="default"/>
      </w:rPr>
    </w:lvl>
    <w:lvl w:ilvl="8">
      <w:start w:val="1"/>
      <w:numFmt w:val="decimal"/>
      <w:lvlText w:val="%1.%2.%3.%4.%5.%6.%7.%8.%9"/>
      <w:lvlJc w:val="left"/>
      <w:pPr>
        <w:ind w:left="10080" w:hanging="2160"/>
      </w:pPr>
      <w:rPr>
        <w:rFonts w:hint="default"/>
      </w:rPr>
    </w:lvl>
  </w:abstractNum>
  <w:abstractNum w:abstractNumId="11">
    <w:nsid w:val="1B247890"/>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1C7D1D2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228620C3"/>
    <w:multiLevelType w:val="multilevel"/>
    <w:tmpl w:val="DF8A46B6"/>
    <w:lvl w:ilvl="0">
      <w:start w:val="1"/>
      <w:numFmt w:val="decimal"/>
      <w:lvlText w:val="%1.0.0"/>
      <w:lvlJc w:val="left"/>
      <w:pPr>
        <w:ind w:left="1440" w:hanging="720"/>
      </w:pPr>
      <w:rPr>
        <w:rFonts w:hint="default"/>
      </w:rPr>
    </w:lvl>
    <w:lvl w:ilvl="1">
      <w:start w:val="1"/>
      <w:numFmt w:val="decimal"/>
      <w:lvlText w:val="%1.0.%2"/>
      <w:lvlJc w:val="left"/>
      <w:pPr>
        <w:ind w:left="2160" w:hanging="720"/>
      </w:pPr>
      <w:rPr>
        <w:rFonts w:hint="default"/>
      </w:rPr>
    </w:lvl>
    <w:lvl w:ilvl="2">
      <w:start w:val="1"/>
      <w:numFmt w:val="bullet"/>
      <w:lvlText w:val=""/>
      <w:lvlJc w:val="left"/>
      <w:pPr>
        <w:ind w:left="2880" w:hanging="720"/>
      </w:pPr>
      <w:rPr>
        <w:rFonts w:ascii="Symbol" w:hAnsi="Symbol" w:hint="default"/>
      </w:rPr>
    </w:lvl>
    <w:lvl w:ilvl="3">
      <w:start w:val="1"/>
      <w:numFmt w:val="bullet"/>
      <w:lvlText w:val=""/>
      <w:lvlJc w:val="left"/>
      <w:pPr>
        <w:ind w:left="3960" w:hanging="1080"/>
      </w:pPr>
      <w:rPr>
        <w:rFonts w:ascii="Symbol" w:hAnsi="Symbol"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4">
    <w:nsid w:val="22E152C0"/>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5723C9C"/>
    <w:multiLevelType w:val="multilevel"/>
    <w:tmpl w:val="3F98241A"/>
    <w:lvl w:ilvl="0">
      <w:start w:val="1"/>
      <w:numFmt w:val="decimal"/>
      <w:pStyle w:val="Heading2"/>
      <w:lvlText w:val="%1.0.0"/>
      <w:lvlJc w:val="left"/>
      <w:pPr>
        <w:ind w:left="720" w:hanging="720"/>
      </w:pPr>
      <w:rPr>
        <w:rFonts w:hint="default"/>
      </w:rPr>
    </w:lvl>
    <w:lvl w:ilvl="1">
      <w:start w:val="1"/>
      <w:numFmt w:val="decimal"/>
      <w:pStyle w:val="ListParagraph"/>
      <w:lvlText w:val="%1.0.%2"/>
      <w:lvlJc w:val="left"/>
      <w:pPr>
        <w:ind w:left="1440" w:hanging="720"/>
      </w:pPr>
      <w:rPr>
        <w:rFonts w:ascii="FuturaTMedRo1" w:hAnsi="FuturaTMedRo1" w:hint="default"/>
        <w:b w:val="0"/>
      </w:rPr>
    </w:lvl>
    <w:lvl w:ilvl="2">
      <w:start w:val="1"/>
      <w:numFmt w:val="decimal"/>
      <w:pStyle w:val="Heading3"/>
      <w:lvlText w:val="%1.%3.0"/>
      <w:lvlJc w:val="left"/>
      <w:pPr>
        <w:ind w:left="2160" w:hanging="1440"/>
      </w:pPr>
      <w:rPr>
        <w:rFonts w:ascii="FuturaTMedRo1" w:hAnsi="FuturaTMedRo1" w:hint="default"/>
        <w:b w:val="0"/>
        <w:sz w:val="24"/>
        <w:szCs w:val="24"/>
      </w:rPr>
    </w:lvl>
    <w:lvl w:ilvl="3">
      <w:start w:val="1"/>
      <w:numFmt w:val="decimal"/>
      <w:lvlText w:val="%1.%3.%4"/>
      <w:lvlJc w:val="left"/>
      <w:pPr>
        <w:ind w:left="2448" w:hanging="1008"/>
      </w:pPr>
      <w:rPr>
        <w:rFonts w:ascii="FuturaTMedRo1" w:hAnsi="FuturaTMedRo1"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88E0A2D"/>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91E3071"/>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299615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CB025E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2F67396E"/>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324A72F5"/>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34F1B74"/>
    <w:multiLevelType w:val="multilevel"/>
    <w:tmpl w:val="0D2C90D8"/>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5B10408"/>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37B84316"/>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3C2D3B95"/>
    <w:multiLevelType w:val="multilevel"/>
    <w:tmpl w:val="DBC838A4"/>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2736" w:hanging="1296"/>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3C59581B"/>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3C67689B"/>
    <w:multiLevelType w:val="multilevel"/>
    <w:tmpl w:val="DA22E2D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80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3DC62723"/>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nsid w:val="3F8E6167"/>
    <w:multiLevelType w:val="multilevel"/>
    <w:tmpl w:val="BE8CA17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409A1B4D"/>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41983124"/>
    <w:multiLevelType w:val="multilevel"/>
    <w:tmpl w:val="0C2E86E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2">
    <w:nsid w:val="451B6A1A"/>
    <w:multiLevelType w:val="multilevel"/>
    <w:tmpl w:val="A2809EF4"/>
    <w:lvl w:ilvl="0">
      <w:start w:val="1"/>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46DC1F76"/>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55211357"/>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56567663"/>
    <w:multiLevelType w:val="multilevel"/>
    <w:tmpl w:val="872E5D40"/>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5984755C"/>
    <w:multiLevelType w:val="multilevel"/>
    <w:tmpl w:val="BB3C846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nsid w:val="5C544D0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11F22C7"/>
    <w:multiLevelType w:val="multilevel"/>
    <w:tmpl w:val="3240144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63062433"/>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6644168E"/>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9245D09"/>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nsid w:val="6B9C0F0A"/>
    <w:multiLevelType w:val="multilevel"/>
    <w:tmpl w:val="217C13A8"/>
    <w:lvl w:ilvl="0">
      <w:start w:val="1"/>
      <w:numFmt w:val="decimal"/>
      <w:lvlText w:val="%1.0.0"/>
      <w:lvlJc w:val="left"/>
      <w:pPr>
        <w:ind w:left="2160" w:hanging="720"/>
      </w:pPr>
      <w:rPr>
        <w:rFonts w:hint="default"/>
      </w:rPr>
    </w:lvl>
    <w:lvl w:ilvl="1">
      <w:start w:val="1"/>
      <w:numFmt w:val="decimal"/>
      <w:lvlText w:val="%1.0.%2"/>
      <w:lvlJc w:val="left"/>
      <w:pPr>
        <w:ind w:left="2880" w:hanging="720"/>
      </w:pPr>
      <w:rPr>
        <w:rFonts w:hint="default"/>
      </w:rPr>
    </w:lvl>
    <w:lvl w:ilvl="2">
      <w:start w:val="1"/>
      <w:numFmt w:val="decimal"/>
      <w:lvlText w:val="%1.%3.0"/>
      <w:lvlJc w:val="left"/>
      <w:pPr>
        <w:ind w:left="3600" w:hanging="1440"/>
      </w:pPr>
      <w:rPr>
        <w:rFonts w:hint="default"/>
      </w:rPr>
    </w:lvl>
    <w:lvl w:ilvl="3">
      <w:start w:val="1"/>
      <w:numFmt w:val="decimal"/>
      <w:lvlText w:val="%1.%3.%4"/>
      <w:lvlJc w:val="left"/>
      <w:pPr>
        <w:ind w:left="3888" w:hanging="1008"/>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43">
    <w:nsid w:val="6CA07D60"/>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6CE855B7"/>
    <w:multiLevelType w:val="multilevel"/>
    <w:tmpl w:val="E3408C3C"/>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ascii="Interstate-Regular" w:hAnsi="Interstate-Regular" w:hint="default"/>
        <w:b w:val="0"/>
      </w:rPr>
    </w:lvl>
    <w:lvl w:ilvl="2">
      <w:start w:val="1"/>
      <w:numFmt w:val="decimal"/>
      <w:lvlText w:val="%1.%3.0"/>
      <w:lvlJc w:val="left"/>
      <w:pPr>
        <w:ind w:left="2160" w:hanging="1440"/>
      </w:pPr>
      <w:rPr>
        <w:rFonts w:hint="default"/>
        <w:sz w:val="24"/>
        <w:szCs w:val="24"/>
      </w:rPr>
    </w:lvl>
    <w:lvl w:ilvl="3">
      <w:start w:val="1"/>
      <w:numFmt w:val="decimal"/>
      <w:lvlText w:val="%1.%3.%4"/>
      <w:lvlJc w:val="left"/>
      <w:pPr>
        <w:ind w:left="2448" w:hanging="1008"/>
      </w:pPr>
      <w:rPr>
        <w:rFonts w:ascii="Interstate-Regular" w:hAnsi="Interstate-Regular"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nsid w:val="6E185BDC"/>
    <w:multiLevelType w:val="multilevel"/>
    <w:tmpl w:val="9970F53E"/>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1.%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nsid w:val="735D026A"/>
    <w:multiLevelType w:val="multilevel"/>
    <w:tmpl w:val="1CB0FCB2"/>
    <w:lvl w:ilvl="0">
      <w:start w:val="1"/>
      <w:numFmt w:val="decimal"/>
      <w:lvlText w:val="%1.0.0"/>
      <w:lvlJc w:val="left"/>
      <w:pPr>
        <w:ind w:left="720" w:hanging="720"/>
      </w:pPr>
      <w:rPr>
        <w:rFonts w:hint="default"/>
      </w:rPr>
    </w:lvl>
    <w:lvl w:ilvl="1">
      <w:start w:val="1"/>
      <w:numFmt w:val="decimal"/>
      <w:lvlText w:val="%1.0.%2"/>
      <w:lvlJc w:val="left"/>
      <w:pPr>
        <w:ind w:left="1440" w:firstLine="0"/>
      </w:pPr>
      <w:rPr>
        <w:rFonts w:hint="default"/>
      </w:rPr>
    </w:lvl>
    <w:lvl w:ilvl="2">
      <w:start w:val="1"/>
      <w:numFmt w:val="decimal"/>
      <w:lvlText w:val="1.%3.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76F2F09"/>
    <w:multiLevelType w:val="multilevel"/>
    <w:tmpl w:val="8F32D55A"/>
    <w:lvl w:ilvl="0">
      <w:start w:val="7"/>
      <w:numFmt w:val="decimal"/>
      <w:lvlText w:val="%1.0.0"/>
      <w:lvlJc w:val="left"/>
      <w:pPr>
        <w:ind w:left="720" w:hanging="720"/>
      </w:pPr>
      <w:rPr>
        <w:rFonts w:hint="default"/>
      </w:rPr>
    </w:lvl>
    <w:lvl w:ilvl="1">
      <w:start w:val="1"/>
      <w:numFmt w:val="decimal"/>
      <w:lvlText w:val="%1.%2.0"/>
      <w:lvlJc w:val="left"/>
      <w:pPr>
        <w:ind w:left="1440" w:hanging="720"/>
      </w:pPr>
      <w:rPr>
        <w:rFonts w:hint="default"/>
      </w:rPr>
    </w:lvl>
    <w:lvl w:ilvl="2">
      <w:start w:val="1"/>
      <w:numFmt w:val="decimal"/>
      <w:lvlText w:val="%1.%2.1"/>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nsid w:val="787C6DFF"/>
    <w:multiLevelType w:val="hybridMultilevel"/>
    <w:tmpl w:val="45B4654A"/>
    <w:lvl w:ilvl="0" w:tplc="44409D0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0D51C6"/>
    <w:multiLevelType w:val="multilevel"/>
    <w:tmpl w:val="DF8A46B6"/>
    <w:lvl w:ilvl="0">
      <w:start w:val="1"/>
      <w:numFmt w:val="decimal"/>
      <w:lvlText w:val="%1.0.0"/>
      <w:lvlJc w:val="left"/>
      <w:pPr>
        <w:ind w:left="720" w:hanging="720"/>
      </w:pPr>
      <w:rPr>
        <w:rFonts w:hint="default"/>
      </w:rPr>
    </w:lvl>
    <w:lvl w:ilvl="1">
      <w:start w:val="1"/>
      <w:numFmt w:val="decimal"/>
      <w:lvlText w:val="%1.0.%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3240" w:hanging="1080"/>
      </w:pPr>
      <w:rPr>
        <w:rFonts w:ascii="Symbol" w:hAnsi="Symbol"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0">
    <w:nsid w:val="7F884F8C"/>
    <w:multiLevelType w:val="multilevel"/>
    <w:tmpl w:val="50AC6786"/>
    <w:lvl w:ilvl="0">
      <w:start w:val="1"/>
      <w:numFmt w:val="decimal"/>
      <w:lvlText w:val="%1.0.0"/>
      <w:lvlJc w:val="left"/>
      <w:pPr>
        <w:ind w:left="720" w:hanging="720"/>
      </w:pPr>
      <w:rPr>
        <w:rFonts w:hint="default"/>
      </w:rPr>
    </w:lvl>
    <w:lvl w:ilvl="1">
      <w:start w:val="1"/>
      <w:numFmt w:val="decimal"/>
      <w:lvlText w:val="%1.0.1"/>
      <w:lvlJc w:val="left"/>
      <w:pPr>
        <w:ind w:left="1440" w:firstLine="0"/>
      </w:pPr>
      <w:rPr>
        <w:rFonts w:hint="default"/>
      </w:rPr>
    </w:lvl>
    <w:lvl w:ilvl="2">
      <w:start w:val="1"/>
      <w:numFmt w:val="none"/>
      <w:lvlText w:val="%1.%2.0"/>
      <w:lvlJc w:val="left"/>
      <w:pPr>
        <w:ind w:left="2160" w:hanging="1440"/>
      </w:pPr>
      <w:rPr>
        <w:rFonts w:hint="default"/>
      </w:rPr>
    </w:lvl>
    <w:lvl w:ilvl="3">
      <w:start w:val="1"/>
      <w:numFmt w:val="decimal"/>
      <w:lvlText w:val="%4.1.1"/>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1"/>
  </w:num>
  <w:num w:numId="2">
    <w:abstractNumId w:val="29"/>
  </w:num>
  <w:num w:numId="3">
    <w:abstractNumId w:val="47"/>
  </w:num>
  <w:num w:numId="4">
    <w:abstractNumId w:val="49"/>
  </w:num>
  <w:num w:numId="5">
    <w:abstractNumId w:val="37"/>
  </w:num>
  <w:num w:numId="6">
    <w:abstractNumId w:val="8"/>
  </w:num>
  <w:num w:numId="7">
    <w:abstractNumId w:val="19"/>
  </w:num>
  <w:num w:numId="8">
    <w:abstractNumId w:val="40"/>
  </w:num>
  <w:num w:numId="9">
    <w:abstractNumId w:val="43"/>
  </w:num>
  <w:num w:numId="10">
    <w:abstractNumId w:val="17"/>
  </w:num>
  <w:num w:numId="11">
    <w:abstractNumId w:val="3"/>
  </w:num>
  <w:num w:numId="12">
    <w:abstractNumId w:val="13"/>
  </w:num>
  <w:num w:numId="13">
    <w:abstractNumId w:val="6"/>
  </w:num>
  <w:num w:numId="14">
    <w:abstractNumId w:val="26"/>
  </w:num>
  <w:num w:numId="15">
    <w:abstractNumId w:val="28"/>
  </w:num>
  <w:num w:numId="16">
    <w:abstractNumId w:val="16"/>
  </w:num>
  <w:num w:numId="17">
    <w:abstractNumId w:val="21"/>
  </w:num>
  <w:num w:numId="18">
    <w:abstractNumId w:val="32"/>
  </w:num>
  <w:num w:numId="19">
    <w:abstractNumId w:val="50"/>
  </w:num>
  <w:num w:numId="20">
    <w:abstractNumId w:val="11"/>
  </w:num>
  <w:num w:numId="21">
    <w:abstractNumId w:val="4"/>
  </w:num>
  <w:num w:numId="22">
    <w:abstractNumId w:val="46"/>
  </w:num>
  <w:num w:numId="23">
    <w:abstractNumId w:val="18"/>
  </w:num>
  <w:num w:numId="24">
    <w:abstractNumId w:val="15"/>
  </w:num>
  <w:num w:numId="25">
    <w:abstractNumId w:val="1"/>
  </w:num>
  <w:num w:numId="26">
    <w:abstractNumId w:val="39"/>
  </w:num>
  <w:num w:numId="27">
    <w:abstractNumId w:val="10"/>
  </w:num>
  <w:num w:numId="28">
    <w:abstractNumId w:val="45"/>
  </w:num>
  <w:num w:numId="29">
    <w:abstractNumId w:val="0"/>
  </w:num>
  <w:num w:numId="30">
    <w:abstractNumId w:val="7"/>
  </w:num>
  <w:num w:numId="31">
    <w:abstractNumId w:val="38"/>
  </w:num>
  <w:num w:numId="32">
    <w:abstractNumId w:val="27"/>
  </w:num>
  <w:num w:numId="33">
    <w:abstractNumId w:val="25"/>
  </w:num>
  <w:num w:numId="34">
    <w:abstractNumId w:val="48"/>
  </w:num>
  <w:num w:numId="35">
    <w:abstractNumId w:val="42"/>
  </w:num>
  <w:num w:numId="36">
    <w:abstractNumId w:val="24"/>
  </w:num>
  <w:num w:numId="37">
    <w:abstractNumId w:val="2"/>
  </w:num>
  <w:num w:numId="38">
    <w:abstractNumId w:val="35"/>
  </w:num>
  <w:num w:numId="39">
    <w:abstractNumId w:val="20"/>
  </w:num>
  <w:num w:numId="40">
    <w:abstractNumId w:val="34"/>
  </w:num>
  <w:num w:numId="41">
    <w:abstractNumId w:val="30"/>
  </w:num>
  <w:num w:numId="42">
    <w:abstractNumId w:val="23"/>
  </w:num>
  <w:num w:numId="43">
    <w:abstractNumId w:val="9"/>
  </w:num>
  <w:num w:numId="44">
    <w:abstractNumId w:val="36"/>
  </w:num>
  <w:num w:numId="45">
    <w:abstractNumId w:val="12"/>
  </w:num>
  <w:num w:numId="46">
    <w:abstractNumId w:val="22"/>
  </w:num>
  <w:num w:numId="47">
    <w:abstractNumId w:val="33"/>
  </w:num>
  <w:num w:numId="48">
    <w:abstractNumId w:val="5"/>
  </w:num>
  <w:num w:numId="49">
    <w:abstractNumId w:val="14"/>
  </w:num>
  <w:num w:numId="50">
    <w:abstractNumId w:val="41"/>
  </w:num>
  <w:num w:numId="51">
    <w:abstractNumId w:val="44"/>
  </w:num>
  <w:num w:numId="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94C"/>
    <w:rsid w:val="0000215F"/>
    <w:rsid w:val="00002F0E"/>
    <w:rsid w:val="00017E35"/>
    <w:rsid w:val="00030DB7"/>
    <w:rsid w:val="00035F29"/>
    <w:rsid w:val="000360DB"/>
    <w:rsid w:val="00037E5E"/>
    <w:rsid w:val="00042392"/>
    <w:rsid w:val="00043C75"/>
    <w:rsid w:val="00045ADE"/>
    <w:rsid w:val="00046012"/>
    <w:rsid w:val="000507D7"/>
    <w:rsid w:val="00060752"/>
    <w:rsid w:val="000660D7"/>
    <w:rsid w:val="00072BD4"/>
    <w:rsid w:val="00080E46"/>
    <w:rsid w:val="00083857"/>
    <w:rsid w:val="00083DDA"/>
    <w:rsid w:val="00086868"/>
    <w:rsid w:val="00092790"/>
    <w:rsid w:val="00093AEE"/>
    <w:rsid w:val="00097F20"/>
    <w:rsid w:val="000A1371"/>
    <w:rsid w:val="000A1E91"/>
    <w:rsid w:val="000A28A8"/>
    <w:rsid w:val="000A7F9F"/>
    <w:rsid w:val="000B08AB"/>
    <w:rsid w:val="000B384F"/>
    <w:rsid w:val="000C0BC2"/>
    <w:rsid w:val="000C6CD4"/>
    <w:rsid w:val="000D4B8F"/>
    <w:rsid w:val="000E7B34"/>
    <w:rsid w:val="000F454D"/>
    <w:rsid w:val="00100BCE"/>
    <w:rsid w:val="001368E0"/>
    <w:rsid w:val="0013785E"/>
    <w:rsid w:val="00142E81"/>
    <w:rsid w:val="0014676B"/>
    <w:rsid w:val="00154B38"/>
    <w:rsid w:val="0015702D"/>
    <w:rsid w:val="00174335"/>
    <w:rsid w:val="001924DA"/>
    <w:rsid w:val="001954D1"/>
    <w:rsid w:val="00196577"/>
    <w:rsid w:val="001A02BE"/>
    <w:rsid w:val="001A6377"/>
    <w:rsid w:val="001B1F12"/>
    <w:rsid w:val="001B20A5"/>
    <w:rsid w:val="001B3BA9"/>
    <w:rsid w:val="001B4DB0"/>
    <w:rsid w:val="001D6D0A"/>
    <w:rsid w:val="001D6E23"/>
    <w:rsid w:val="001E04BD"/>
    <w:rsid w:val="001F3D51"/>
    <w:rsid w:val="00205EC4"/>
    <w:rsid w:val="00215C34"/>
    <w:rsid w:val="002232B5"/>
    <w:rsid w:val="0023668C"/>
    <w:rsid w:val="00256F2C"/>
    <w:rsid w:val="00265829"/>
    <w:rsid w:val="00265FE5"/>
    <w:rsid w:val="002740D0"/>
    <w:rsid w:val="002760B3"/>
    <w:rsid w:val="002818BA"/>
    <w:rsid w:val="00286E34"/>
    <w:rsid w:val="00295DE4"/>
    <w:rsid w:val="00296137"/>
    <w:rsid w:val="002A01F8"/>
    <w:rsid w:val="002A206F"/>
    <w:rsid w:val="002A2B11"/>
    <w:rsid w:val="002A33D5"/>
    <w:rsid w:val="002B1C88"/>
    <w:rsid w:val="002B7062"/>
    <w:rsid w:val="002C5A46"/>
    <w:rsid w:val="002C5C76"/>
    <w:rsid w:val="002D6A0F"/>
    <w:rsid w:val="002D7A0D"/>
    <w:rsid w:val="002E338D"/>
    <w:rsid w:val="002E47CF"/>
    <w:rsid w:val="002E66FD"/>
    <w:rsid w:val="002E6EB8"/>
    <w:rsid w:val="002E7CA3"/>
    <w:rsid w:val="002F131D"/>
    <w:rsid w:val="002F2AA1"/>
    <w:rsid w:val="002F6773"/>
    <w:rsid w:val="002F7F6F"/>
    <w:rsid w:val="0030625B"/>
    <w:rsid w:val="003244D6"/>
    <w:rsid w:val="00336665"/>
    <w:rsid w:val="003505F0"/>
    <w:rsid w:val="00352970"/>
    <w:rsid w:val="003623AA"/>
    <w:rsid w:val="00374FE0"/>
    <w:rsid w:val="003765D6"/>
    <w:rsid w:val="00382095"/>
    <w:rsid w:val="003826CF"/>
    <w:rsid w:val="00394509"/>
    <w:rsid w:val="00397B0C"/>
    <w:rsid w:val="003A2C3D"/>
    <w:rsid w:val="003A5B92"/>
    <w:rsid w:val="003D1F1E"/>
    <w:rsid w:val="003D36CC"/>
    <w:rsid w:val="003D3D80"/>
    <w:rsid w:val="003D6D7E"/>
    <w:rsid w:val="003E6B74"/>
    <w:rsid w:val="003E7BB3"/>
    <w:rsid w:val="003F31CB"/>
    <w:rsid w:val="003F3576"/>
    <w:rsid w:val="003F4223"/>
    <w:rsid w:val="004062FA"/>
    <w:rsid w:val="0041076F"/>
    <w:rsid w:val="00413BA5"/>
    <w:rsid w:val="00416146"/>
    <w:rsid w:val="00423B53"/>
    <w:rsid w:val="0043545F"/>
    <w:rsid w:val="00442F06"/>
    <w:rsid w:val="00444ADA"/>
    <w:rsid w:val="00447582"/>
    <w:rsid w:val="004522A9"/>
    <w:rsid w:val="004566D8"/>
    <w:rsid w:val="004626EE"/>
    <w:rsid w:val="0046335C"/>
    <w:rsid w:val="00483641"/>
    <w:rsid w:val="004A171B"/>
    <w:rsid w:val="004A2102"/>
    <w:rsid w:val="004B220F"/>
    <w:rsid w:val="004B38BB"/>
    <w:rsid w:val="004B49D8"/>
    <w:rsid w:val="004B567C"/>
    <w:rsid w:val="004B6816"/>
    <w:rsid w:val="004C0BDF"/>
    <w:rsid w:val="004C3127"/>
    <w:rsid w:val="004E2428"/>
    <w:rsid w:val="004E33A7"/>
    <w:rsid w:val="004F06FF"/>
    <w:rsid w:val="004F08A5"/>
    <w:rsid w:val="004F08D4"/>
    <w:rsid w:val="004F1862"/>
    <w:rsid w:val="004F3B3D"/>
    <w:rsid w:val="004F74F5"/>
    <w:rsid w:val="0050226E"/>
    <w:rsid w:val="00506579"/>
    <w:rsid w:val="00515064"/>
    <w:rsid w:val="00517AC3"/>
    <w:rsid w:val="00521897"/>
    <w:rsid w:val="00535E3C"/>
    <w:rsid w:val="0054186C"/>
    <w:rsid w:val="0054346A"/>
    <w:rsid w:val="00551729"/>
    <w:rsid w:val="005559D8"/>
    <w:rsid w:val="00560902"/>
    <w:rsid w:val="00565192"/>
    <w:rsid w:val="00581F65"/>
    <w:rsid w:val="00585E44"/>
    <w:rsid w:val="00585FBC"/>
    <w:rsid w:val="005A2575"/>
    <w:rsid w:val="005A654E"/>
    <w:rsid w:val="005A6A85"/>
    <w:rsid w:val="005B10A5"/>
    <w:rsid w:val="005B1CF3"/>
    <w:rsid w:val="005B2D96"/>
    <w:rsid w:val="005B7D42"/>
    <w:rsid w:val="005C173B"/>
    <w:rsid w:val="005C1D92"/>
    <w:rsid w:val="005C3D1C"/>
    <w:rsid w:val="005C77A3"/>
    <w:rsid w:val="005D0AC7"/>
    <w:rsid w:val="005D145C"/>
    <w:rsid w:val="005D1E69"/>
    <w:rsid w:val="005D451E"/>
    <w:rsid w:val="005D6C4A"/>
    <w:rsid w:val="005D7EAE"/>
    <w:rsid w:val="005E2F67"/>
    <w:rsid w:val="005E3CFC"/>
    <w:rsid w:val="005F2638"/>
    <w:rsid w:val="005F7DD6"/>
    <w:rsid w:val="00600C7D"/>
    <w:rsid w:val="006013F6"/>
    <w:rsid w:val="00603DCE"/>
    <w:rsid w:val="00606777"/>
    <w:rsid w:val="006076EE"/>
    <w:rsid w:val="00611D9A"/>
    <w:rsid w:val="00614483"/>
    <w:rsid w:val="006171E0"/>
    <w:rsid w:val="00621883"/>
    <w:rsid w:val="00625667"/>
    <w:rsid w:val="00626528"/>
    <w:rsid w:val="00627C9B"/>
    <w:rsid w:val="006351CA"/>
    <w:rsid w:val="006353C1"/>
    <w:rsid w:val="00635421"/>
    <w:rsid w:val="00641A68"/>
    <w:rsid w:val="006445FC"/>
    <w:rsid w:val="00645D70"/>
    <w:rsid w:val="006471F4"/>
    <w:rsid w:val="006509E1"/>
    <w:rsid w:val="00651B7A"/>
    <w:rsid w:val="00676EFB"/>
    <w:rsid w:val="00685766"/>
    <w:rsid w:val="00685DF9"/>
    <w:rsid w:val="00692CB4"/>
    <w:rsid w:val="00696C99"/>
    <w:rsid w:val="006A1B27"/>
    <w:rsid w:val="006B3DC2"/>
    <w:rsid w:val="006B42BC"/>
    <w:rsid w:val="006B509F"/>
    <w:rsid w:val="006B66BA"/>
    <w:rsid w:val="006B69F8"/>
    <w:rsid w:val="006D2E85"/>
    <w:rsid w:val="006D73E2"/>
    <w:rsid w:val="006E4BE6"/>
    <w:rsid w:val="006E5D48"/>
    <w:rsid w:val="006F14DC"/>
    <w:rsid w:val="006F7527"/>
    <w:rsid w:val="007017F4"/>
    <w:rsid w:val="007035FE"/>
    <w:rsid w:val="00703C80"/>
    <w:rsid w:val="00707107"/>
    <w:rsid w:val="00711914"/>
    <w:rsid w:val="00714501"/>
    <w:rsid w:val="00714D33"/>
    <w:rsid w:val="00721801"/>
    <w:rsid w:val="007318EC"/>
    <w:rsid w:val="00731D95"/>
    <w:rsid w:val="00732E7C"/>
    <w:rsid w:val="007373BD"/>
    <w:rsid w:val="00740DF9"/>
    <w:rsid w:val="00746896"/>
    <w:rsid w:val="00747412"/>
    <w:rsid w:val="0076183A"/>
    <w:rsid w:val="00764FD7"/>
    <w:rsid w:val="0076616D"/>
    <w:rsid w:val="00774B2F"/>
    <w:rsid w:val="00775BC8"/>
    <w:rsid w:val="00785117"/>
    <w:rsid w:val="00797DF0"/>
    <w:rsid w:val="007A2D30"/>
    <w:rsid w:val="007A6AB6"/>
    <w:rsid w:val="007C7FAD"/>
    <w:rsid w:val="007D2DED"/>
    <w:rsid w:val="007D689D"/>
    <w:rsid w:val="007E0067"/>
    <w:rsid w:val="007E1622"/>
    <w:rsid w:val="007F331E"/>
    <w:rsid w:val="007F38F0"/>
    <w:rsid w:val="0080084C"/>
    <w:rsid w:val="00800B1F"/>
    <w:rsid w:val="00803EBC"/>
    <w:rsid w:val="00804203"/>
    <w:rsid w:val="008065A0"/>
    <w:rsid w:val="00810735"/>
    <w:rsid w:val="0081616E"/>
    <w:rsid w:val="0081684A"/>
    <w:rsid w:val="008214A5"/>
    <w:rsid w:val="0082342F"/>
    <w:rsid w:val="00852499"/>
    <w:rsid w:val="00856338"/>
    <w:rsid w:val="00857F99"/>
    <w:rsid w:val="00863396"/>
    <w:rsid w:val="00875BD6"/>
    <w:rsid w:val="00880F6C"/>
    <w:rsid w:val="00894539"/>
    <w:rsid w:val="008A4029"/>
    <w:rsid w:val="008B08E5"/>
    <w:rsid w:val="008B173E"/>
    <w:rsid w:val="008C1F06"/>
    <w:rsid w:val="008C6EB3"/>
    <w:rsid w:val="008C79B9"/>
    <w:rsid w:val="008D3D23"/>
    <w:rsid w:val="008D7459"/>
    <w:rsid w:val="008E2839"/>
    <w:rsid w:val="008F05D8"/>
    <w:rsid w:val="008F0D49"/>
    <w:rsid w:val="008F36EC"/>
    <w:rsid w:val="008F450C"/>
    <w:rsid w:val="008F501D"/>
    <w:rsid w:val="00904BCA"/>
    <w:rsid w:val="009226FD"/>
    <w:rsid w:val="00925042"/>
    <w:rsid w:val="00931E04"/>
    <w:rsid w:val="00932110"/>
    <w:rsid w:val="009370E7"/>
    <w:rsid w:val="00955193"/>
    <w:rsid w:val="0095520C"/>
    <w:rsid w:val="00964937"/>
    <w:rsid w:val="00965EB9"/>
    <w:rsid w:val="00977170"/>
    <w:rsid w:val="0098179B"/>
    <w:rsid w:val="00984875"/>
    <w:rsid w:val="009867CD"/>
    <w:rsid w:val="009929C0"/>
    <w:rsid w:val="009A1EAC"/>
    <w:rsid w:val="009C1F4F"/>
    <w:rsid w:val="009D5547"/>
    <w:rsid w:val="009D605F"/>
    <w:rsid w:val="009D6161"/>
    <w:rsid w:val="009D6939"/>
    <w:rsid w:val="009E3AA7"/>
    <w:rsid w:val="009E3EB7"/>
    <w:rsid w:val="009F3DE8"/>
    <w:rsid w:val="00A00050"/>
    <w:rsid w:val="00A07C34"/>
    <w:rsid w:val="00A16DED"/>
    <w:rsid w:val="00A208DB"/>
    <w:rsid w:val="00A353FD"/>
    <w:rsid w:val="00A36D0D"/>
    <w:rsid w:val="00A5391A"/>
    <w:rsid w:val="00A56A72"/>
    <w:rsid w:val="00A6736E"/>
    <w:rsid w:val="00A70642"/>
    <w:rsid w:val="00A70AA8"/>
    <w:rsid w:val="00A831D4"/>
    <w:rsid w:val="00AA7D76"/>
    <w:rsid w:val="00AB10B3"/>
    <w:rsid w:val="00AB5DAB"/>
    <w:rsid w:val="00AC09D2"/>
    <w:rsid w:val="00AC2263"/>
    <w:rsid w:val="00AC4EA7"/>
    <w:rsid w:val="00AC69B9"/>
    <w:rsid w:val="00AD08C6"/>
    <w:rsid w:val="00AD5B67"/>
    <w:rsid w:val="00AD7021"/>
    <w:rsid w:val="00AE6C78"/>
    <w:rsid w:val="00AF1BDF"/>
    <w:rsid w:val="00AF27CD"/>
    <w:rsid w:val="00AF6D1D"/>
    <w:rsid w:val="00AF7383"/>
    <w:rsid w:val="00B01051"/>
    <w:rsid w:val="00B073DB"/>
    <w:rsid w:val="00B1380D"/>
    <w:rsid w:val="00B139BA"/>
    <w:rsid w:val="00B146D4"/>
    <w:rsid w:val="00B21361"/>
    <w:rsid w:val="00B21C82"/>
    <w:rsid w:val="00B23C3B"/>
    <w:rsid w:val="00B45A4E"/>
    <w:rsid w:val="00B522FB"/>
    <w:rsid w:val="00B549D5"/>
    <w:rsid w:val="00B5721B"/>
    <w:rsid w:val="00B6319E"/>
    <w:rsid w:val="00B63F00"/>
    <w:rsid w:val="00B8155B"/>
    <w:rsid w:val="00B8245D"/>
    <w:rsid w:val="00B86D6F"/>
    <w:rsid w:val="00B92D0C"/>
    <w:rsid w:val="00BA0485"/>
    <w:rsid w:val="00BA60DA"/>
    <w:rsid w:val="00BA7821"/>
    <w:rsid w:val="00BB2036"/>
    <w:rsid w:val="00BC0630"/>
    <w:rsid w:val="00BC36EC"/>
    <w:rsid w:val="00BC5396"/>
    <w:rsid w:val="00BC5581"/>
    <w:rsid w:val="00BD382C"/>
    <w:rsid w:val="00BE2ACD"/>
    <w:rsid w:val="00BF128A"/>
    <w:rsid w:val="00BF47AB"/>
    <w:rsid w:val="00C1297E"/>
    <w:rsid w:val="00C17B8E"/>
    <w:rsid w:val="00C2281C"/>
    <w:rsid w:val="00C24654"/>
    <w:rsid w:val="00C246A4"/>
    <w:rsid w:val="00C340FA"/>
    <w:rsid w:val="00C34107"/>
    <w:rsid w:val="00C34D79"/>
    <w:rsid w:val="00C65E1D"/>
    <w:rsid w:val="00C706FB"/>
    <w:rsid w:val="00C74432"/>
    <w:rsid w:val="00C930ED"/>
    <w:rsid w:val="00CA72BD"/>
    <w:rsid w:val="00CB2A34"/>
    <w:rsid w:val="00CB5A84"/>
    <w:rsid w:val="00CB5F39"/>
    <w:rsid w:val="00CB71A3"/>
    <w:rsid w:val="00CC08A5"/>
    <w:rsid w:val="00CC54B0"/>
    <w:rsid w:val="00CC54D8"/>
    <w:rsid w:val="00CC5F84"/>
    <w:rsid w:val="00CE4B7E"/>
    <w:rsid w:val="00D00D19"/>
    <w:rsid w:val="00D05435"/>
    <w:rsid w:val="00D2206F"/>
    <w:rsid w:val="00D230DA"/>
    <w:rsid w:val="00D3094C"/>
    <w:rsid w:val="00D359FD"/>
    <w:rsid w:val="00D35ECB"/>
    <w:rsid w:val="00D55A1F"/>
    <w:rsid w:val="00D650AE"/>
    <w:rsid w:val="00D70373"/>
    <w:rsid w:val="00D70938"/>
    <w:rsid w:val="00D822EB"/>
    <w:rsid w:val="00D9100D"/>
    <w:rsid w:val="00D91BA4"/>
    <w:rsid w:val="00DA3F62"/>
    <w:rsid w:val="00DA430E"/>
    <w:rsid w:val="00DA59F9"/>
    <w:rsid w:val="00DC5A0D"/>
    <w:rsid w:val="00DD0FCD"/>
    <w:rsid w:val="00DD1458"/>
    <w:rsid w:val="00DD33AF"/>
    <w:rsid w:val="00DD55AF"/>
    <w:rsid w:val="00DE102B"/>
    <w:rsid w:val="00DE17BB"/>
    <w:rsid w:val="00DE1F82"/>
    <w:rsid w:val="00DF6E82"/>
    <w:rsid w:val="00E0171B"/>
    <w:rsid w:val="00E04B8A"/>
    <w:rsid w:val="00E050D2"/>
    <w:rsid w:val="00E07B57"/>
    <w:rsid w:val="00E106D0"/>
    <w:rsid w:val="00E13738"/>
    <w:rsid w:val="00E17D02"/>
    <w:rsid w:val="00E213C3"/>
    <w:rsid w:val="00E24DB3"/>
    <w:rsid w:val="00E36706"/>
    <w:rsid w:val="00E436B3"/>
    <w:rsid w:val="00E4433D"/>
    <w:rsid w:val="00E46F8B"/>
    <w:rsid w:val="00E57F05"/>
    <w:rsid w:val="00E61F9F"/>
    <w:rsid w:val="00E672E6"/>
    <w:rsid w:val="00E80B53"/>
    <w:rsid w:val="00E91FF5"/>
    <w:rsid w:val="00E956F8"/>
    <w:rsid w:val="00EA1970"/>
    <w:rsid w:val="00EA2AE8"/>
    <w:rsid w:val="00EA5EB7"/>
    <w:rsid w:val="00EB1853"/>
    <w:rsid w:val="00EB44F3"/>
    <w:rsid w:val="00EC6B76"/>
    <w:rsid w:val="00ED3598"/>
    <w:rsid w:val="00ED374C"/>
    <w:rsid w:val="00ED4C1C"/>
    <w:rsid w:val="00ED597D"/>
    <w:rsid w:val="00ED615B"/>
    <w:rsid w:val="00EE6AB5"/>
    <w:rsid w:val="00EF06E3"/>
    <w:rsid w:val="00EF1811"/>
    <w:rsid w:val="00F01EF5"/>
    <w:rsid w:val="00F07B5A"/>
    <w:rsid w:val="00F103CD"/>
    <w:rsid w:val="00F305D0"/>
    <w:rsid w:val="00F34CE2"/>
    <w:rsid w:val="00F408AB"/>
    <w:rsid w:val="00F4423E"/>
    <w:rsid w:val="00F448EC"/>
    <w:rsid w:val="00F46287"/>
    <w:rsid w:val="00F51CFC"/>
    <w:rsid w:val="00F8511A"/>
    <w:rsid w:val="00F9138D"/>
    <w:rsid w:val="00F91905"/>
    <w:rsid w:val="00F91FB7"/>
    <w:rsid w:val="00FB4506"/>
    <w:rsid w:val="00FB5229"/>
    <w:rsid w:val="00FC3E47"/>
    <w:rsid w:val="00FD368E"/>
    <w:rsid w:val="00FD4FDB"/>
    <w:rsid w:val="00FD52A2"/>
    <w:rsid w:val="00FD6996"/>
    <w:rsid w:val="00FE27EB"/>
    <w:rsid w:val="00FE2A4A"/>
    <w:rsid w:val="00FE3BDF"/>
    <w:rsid w:val="00FE6F10"/>
    <w:rsid w:val="00FF1E87"/>
    <w:rsid w:val="00FF3585"/>
    <w:rsid w:val="00FF73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9FF8C"/>
  <w15:docId w15:val="{F46557C3-2A92-430B-A96C-F6E4E25C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094C"/>
    <w:pPr>
      <w:suppressAutoHyphens/>
      <w:spacing w:after="160" w:line="259" w:lineRule="auto"/>
    </w:pPr>
    <w:rPr>
      <w:rFonts w:ascii="Cambria" w:eastAsia="SimSun" w:hAnsi="Cambria"/>
    </w:rPr>
  </w:style>
  <w:style w:type="paragraph" w:styleId="Heading1">
    <w:name w:val="heading 1"/>
    <w:basedOn w:val="Heading"/>
    <w:next w:val="Textbody"/>
    <w:link w:val="Heading1Char"/>
    <w:rsid w:val="00D3094C"/>
    <w:pPr>
      <w:numPr>
        <w:numId w:val="1"/>
      </w:numPr>
      <w:outlineLvl w:val="0"/>
    </w:pPr>
    <w:rPr>
      <w:b/>
      <w:bCs/>
      <w:sz w:val="32"/>
      <w:szCs w:val="32"/>
    </w:rPr>
  </w:style>
  <w:style w:type="paragraph" w:styleId="Heading2">
    <w:name w:val="heading 2"/>
    <w:basedOn w:val="Heading"/>
    <w:next w:val="Textbody"/>
    <w:link w:val="Heading2Char"/>
    <w:rsid w:val="00E672E6"/>
    <w:pPr>
      <w:numPr>
        <w:numId w:val="24"/>
      </w:numPr>
      <w:outlineLvl w:val="1"/>
    </w:pPr>
    <w:rPr>
      <w:rFonts w:cs="Times"/>
      <w:b/>
      <w:bCs/>
      <w:iCs/>
    </w:rPr>
  </w:style>
  <w:style w:type="paragraph" w:styleId="Heading3">
    <w:name w:val="heading 3"/>
    <w:basedOn w:val="Heading"/>
    <w:next w:val="Textbody"/>
    <w:link w:val="Heading3Char"/>
    <w:rsid w:val="00E672E6"/>
    <w:pPr>
      <w:numPr>
        <w:ilvl w:val="2"/>
        <w:numId w:val="24"/>
      </w:numPr>
      <w:outlineLvl w:val="2"/>
    </w:pPr>
    <w:rPr>
      <w:b/>
      <w:bCs/>
      <w:sz w:val="24"/>
    </w:rPr>
  </w:style>
  <w:style w:type="paragraph" w:styleId="Heading4">
    <w:name w:val="heading 4"/>
    <w:basedOn w:val="Normal"/>
    <w:next w:val="Normal"/>
    <w:link w:val="Heading4Char"/>
    <w:rsid w:val="00142E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094C"/>
    <w:rPr>
      <w:rFonts w:ascii="Arial" w:eastAsia="Microsoft YaHei" w:hAnsi="Arial" w:cs="Mangal"/>
      <w:b/>
      <w:bCs/>
      <w:sz w:val="32"/>
      <w:szCs w:val="32"/>
    </w:rPr>
  </w:style>
  <w:style w:type="character" w:customStyle="1" w:styleId="Heading2Char">
    <w:name w:val="Heading 2 Char"/>
    <w:basedOn w:val="DefaultParagraphFont"/>
    <w:link w:val="Heading2"/>
    <w:rsid w:val="00E672E6"/>
    <w:rPr>
      <w:rFonts w:ascii="Arial" w:eastAsia="Microsoft YaHei" w:hAnsi="Arial" w:cs="Times"/>
      <w:b/>
      <w:bCs/>
      <w:iCs/>
      <w:sz w:val="28"/>
      <w:szCs w:val="28"/>
    </w:rPr>
  </w:style>
  <w:style w:type="character" w:customStyle="1" w:styleId="Heading3Char">
    <w:name w:val="Heading 3 Char"/>
    <w:basedOn w:val="DefaultParagraphFont"/>
    <w:link w:val="Heading3"/>
    <w:rsid w:val="00E672E6"/>
    <w:rPr>
      <w:rFonts w:ascii="Arial" w:eastAsia="Microsoft YaHei" w:hAnsi="Arial" w:cs="Mangal"/>
      <w:b/>
      <w:bCs/>
      <w:szCs w:val="28"/>
    </w:rPr>
  </w:style>
  <w:style w:type="character" w:customStyle="1" w:styleId="BalloonTextChar">
    <w:name w:val="Balloon Text Char"/>
    <w:basedOn w:val="DefaultParagraphFont"/>
    <w:rsid w:val="00D3094C"/>
    <w:rPr>
      <w:rFonts w:ascii="Lucida Grande" w:hAnsi="Lucida Grande"/>
      <w:sz w:val="18"/>
      <w:szCs w:val="18"/>
    </w:rPr>
  </w:style>
  <w:style w:type="character" w:customStyle="1" w:styleId="HeaderChar">
    <w:name w:val="Header Char"/>
    <w:basedOn w:val="DefaultParagraphFont"/>
    <w:rsid w:val="00D3094C"/>
  </w:style>
  <w:style w:type="character" w:customStyle="1" w:styleId="FooterChar">
    <w:name w:val="Footer Char"/>
    <w:basedOn w:val="DefaultParagraphFont"/>
    <w:rsid w:val="00D3094C"/>
  </w:style>
  <w:style w:type="character" w:customStyle="1" w:styleId="ListLabel1">
    <w:name w:val="ListLabel 1"/>
    <w:rsid w:val="00D3094C"/>
  </w:style>
  <w:style w:type="character" w:customStyle="1" w:styleId="ListLabel2">
    <w:name w:val="ListLabel 2"/>
    <w:rsid w:val="00D3094C"/>
    <w:rPr>
      <w:rFonts w:cs="Courier New"/>
    </w:rPr>
  </w:style>
  <w:style w:type="character" w:customStyle="1" w:styleId="Bullets">
    <w:name w:val="Bullets"/>
    <w:rsid w:val="00D3094C"/>
    <w:rPr>
      <w:rFonts w:ascii="OpenSymbol" w:eastAsia="OpenSymbol" w:hAnsi="OpenSymbol" w:cs="OpenSymbol"/>
    </w:rPr>
  </w:style>
  <w:style w:type="paragraph" w:customStyle="1" w:styleId="Heading">
    <w:name w:val="Heading"/>
    <w:basedOn w:val="Normal"/>
    <w:next w:val="Textbody"/>
    <w:rsid w:val="00D3094C"/>
    <w:pPr>
      <w:keepNext/>
      <w:spacing w:before="240" w:after="120"/>
    </w:pPr>
    <w:rPr>
      <w:rFonts w:ascii="Arial" w:eastAsia="Microsoft YaHei" w:hAnsi="Arial" w:cs="Mangal"/>
      <w:sz w:val="28"/>
      <w:szCs w:val="28"/>
    </w:rPr>
  </w:style>
  <w:style w:type="paragraph" w:customStyle="1" w:styleId="Textbody">
    <w:name w:val="Text body"/>
    <w:basedOn w:val="Normal"/>
    <w:rsid w:val="00D3094C"/>
    <w:pPr>
      <w:spacing w:after="120"/>
    </w:pPr>
  </w:style>
  <w:style w:type="paragraph" w:styleId="List">
    <w:name w:val="List"/>
    <w:basedOn w:val="Textbody"/>
    <w:rsid w:val="00D3094C"/>
    <w:rPr>
      <w:rFonts w:cs="Mangal"/>
    </w:rPr>
  </w:style>
  <w:style w:type="paragraph" w:styleId="Caption">
    <w:name w:val="caption"/>
    <w:basedOn w:val="Normal"/>
    <w:rsid w:val="00D3094C"/>
    <w:pPr>
      <w:suppressLineNumbers/>
      <w:spacing w:before="120" w:after="120"/>
    </w:pPr>
    <w:rPr>
      <w:rFonts w:cs="Mangal"/>
      <w:i/>
      <w:iCs/>
    </w:rPr>
  </w:style>
  <w:style w:type="paragraph" w:customStyle="1" w:styleId="Index">
    <w:name w:val="Index"/>
    <w:basedOn w:val="Normal"/>
    <w:rsid w:val="00D3094C"/>
    <w:pPr>
      <w:suppressLineNumbers/>
    </w:pPr>
    <w:rPr>
      <w:rFonts w:cs="Mangal"/>
    </w:rPr>
  </w:style>
  <w:style w:type="paragraph" w:styleId="ListParagraph">
    <w:name w:val="List Paragraph"/>
    <w:basedOn w:val="Normal"/>
    <w:rsid w:val="00DA3F62"/>
    <w:pPr>
      <w:widowControl w:val="0"/>
      <w:numPr>
        <w:ilvl w:val="1"/>
        <w:numId w:val="24"/>
      </w:numPr>
      <w:spacing w:after="0"/>
      <w:contextualSpacing/>
    </w:pPr>
    <w:rPr>
      <w:rFonts w:ascii="Interstate-Regular" w:hAnsi="Interstate-Regular" w:cs="Times"/>
    </w:rPr>
  </w:style>
  <w:style w:type="paragraph" w:styleId="BalloonText">
    <w:name w:val="Balloon Text"/>
    <w:basedOn w:val="Normal"/>
    <w:link w:val="BalloonTextChar1"/>
    <w:rsid w:val="00D3094C"/>
    <w:rPr>
      <w:rFonts w:ascii="Lucida Grande" w:hAnsi="Lucida Grande"/>
      <w:sz w:val="18"/>
      <w:szCs w:val="18"/>
    </w:rPr>
  </w:style>
  <w:style w:type="character" w:customStyle="1" w:styleId="BalloonTextChar1">
    <w:name w:val="Balloon Text Char1"/>
    <w:basedOn w:val="DefaultParagraphFont"/>
    <w:link w:val="BalloonText"/>
    <w:rsid w:val="00D3094C"/>
    <w:rPr>
      <w:rFonts w:ascii="Lucida Grande" w:eastAsia="SimSun" w:hAnsi="Lucida Grande"/>
      <w:sz w:val="18"/>
      <w:szCs w:val="18"/>
    </w:rPr>
  </w:style>
  <w:style w:type="paragraph" w:styleId="Header">
    <w:name w:val="header"/>
    <w:basedOn w:val="Normal"/>
    <w:link w:val="HeaderChar1"/>
    <w:rsid w:val="00D3094C"/>
    <w:pPr>
      <w:suppressLineNumbers/>
      <w:tabs>
        <w:tab w:val="center" w:pos="4320"/>
        <w:tab w:val="right" w:pos="8640"/>
      </w:tabs>
    </w:pPr>
  </w:style>
  <w:style w:type="character" w:customStyle="1" w:styleId="HeaderChar1">
    <w:name w:val="Header Char1"/>
    <w:basedOn w:val="DefaultParagraphFont"/>
    <w:link w:val="Header"/>
    <w:rsid w:val="00D3094C"/>
    <w:rPr>
      <w:rFonts w:ascii="Cambria" w:eastAsia="SimSun" w:hAnsi="Cambria"/>
    </w:rPr>
  </w:style>
  <w:style w:type="paragraph" w:styleId="Footer">
    <w:name w:val="footer"/>
    <w:basedOn w:val="Normal"/>
    <w:link w:val="FooterChar1"/>
    <w:rsid w:val="00D3094C"/>
    <w:pPr>
      <w:suppressLineNumbers/>
      <w:tabs>
        <w:tab w:val="center" w:pos="4320"/>
        <w:tab w:val="right" w:pos="8640"/>
      </w:tabs>
    </w:pPr>
  </w:style>
  <w:style w:type="character" w:customStyle="1" w:styleId="FooterChar1">
    <w:name w:val="Footer Char1"/>
    <w:basedOn w:val="DefaultParagraphFont"/>
    <w:link w:val="Footer"/>
    <w:rsid w:val="00D3094C"/>
    <w:rPr>
      <w:rFonts w:ascii="Cambria" w:eastAsia="SimSun" w:hAnsi="Cambria"/>
    </w:rPr>
  </w:style>
  <w:style w:type="character" w:customStyle="1" w:styleId="Heading4Char">
    <w:name w:val="Heading 4 Char"/>
    <w:basedOn w:val="DefaultParagraphFont"/>
    <w:link w:val="Heading4"/>
    <w:rsid w:val="00142E8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565192"/>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565192"/>
    <w:pPr>
      <w:spacing w:before="120" w:after="0"/>
    </w:pPr>
    <w:rPr>
      <w:rFonts w:asciiTheme="majorHAnsi" w:hAnsiTheme="majorHAnsi"/>
      <w:b/>
      <w:color w:val="548DD4"/>
    </w:rPr>
  </w:style>
  <w:style w:type="paragraph" w:styleId="TOC2">
    <w:name w:val="toc 2"/>
    <w:basedOn w:val="Normal"/>
    <w:next w:val="Normal"/>
    <w:autoRedefine/>
    <w:uiPriority w:val="39"/>
    <w:rsid w:val="00565192"/>
    <w:pPr>
      <w:spacing w:after="0"/>
    </w:pPr>
    <w:rPr>
      <w:rFonts w:asciiTheme="minorHAnsi" w:hAnsiTheme="minorHAnsi"/>
      <w:sz w:val="22"/>
      <w:szCs w:val="22"/>
    </w:rPr>
  </w:style>
  <w:style w:type="paragraph" w:styleId="TOC3">
    <w:name w:val="toc 3"/>
    <w:basedOn w:val="Normal"/>
    <w:next w:val="Normal"/>
    <w:autoRedefine/>
    <w:uiPriority w:val="39"/>
    <w:rsid w:val="00894539"/>
    <w:pPr>
      <w:tabs>
        <w:tab w:val="left" w:pos="952"/>
        <w:tab w:val="right" w:leader="dot" w:pos="9350"/>
      </w:tabs>
      <w:spacing w:after="0"/>
      <w:ind w:left="240"/>
    </w:pPr>
    <w:rPr>
      <w:rFonts w:ascii="FuturaTMedRo1" w:hAnsi="FuturaTMedRo1"/>
      <w:noProof/>
      <w:sz w:val="22"/>
      <w:szCs w:val="22"/>
    </w:rPr>
  </w:style>
  <w:style w:type="paragraph" w:styleId="TOC4">
    <w:name w:val="toc 4"/>
    <w:basedOn w:val="Normal"/>
    <w:next w:val="Normal"/>
    <w:autoRedefine/>
    <w:rsid w:val="00565192"/>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rsid w:val="00565192"/>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rsid w:val="00565192"/>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rsid w:val="00565192"/>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rsid w:val="00565192"/>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rsid w:val="00565192"/>
    <w:pPr>
      <w:pBdr>
        <w:between w:val="double" w:sz="6" w:space="0" w:color="auto"/>
      </w:pBdr>
      <w:spacing w:after="0"/>
      <w:ind w:left="1680"/>
    </w:pPr>
    <w:rPr>
      <w:rFonts w:asciiTheme="minorHAnsi" w:hAnsiTheme="minorHAnsi"/>
      <w:sz w:val="20"/>
      <w:szCs w:val="20"/>
    </w:rPr>
  </w:style>
  <w:style w:type="character" w:styleId="PageNumber">
    <w:name w:val="page number"/>
    <w:basedOn w:val="DefaultParagraphFont"/>
    <w:rsid w:val="003623AA"/>
  </w:style>
  <w:style w:type="character" w:styleId="PlaceholderText">
    <w:name w:val="Placeholder Text"/>
    <w:basedOn w:val="DefaultParagraphFont"/>
    <w:rsid w:val="00FB4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6784">
      <w:bodyDiv w:val="1"/>
      <w:marLeft w:val="0"/>
      <w:marRight w:val="0"/>
      <w:marTop w:val="0"/>
      <w:marBottom w:val="0"/>
      <w:divBdr>
        <w:top w:val="none" w:sz="0" w:space="0" w:color="auto"/>
        <w:left w:val="none" w:sz="0" w:space="0" w:color="auto"/>
        <w:bottom w:val="none" w:sz="0" w:space="0" w:color="auto"/>
        <w:right w:val="none" w:sz="0" w:space="0" w:color="auto"/>
      </w:divBdr>
    </w:div>
    <w:div w:id="1307585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AEBE6-7C3E-441B-AFFB-1C1749AB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26</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Steven Litt Consulting, LLC</Company>
  <LinksUpToDate>false</LinksUpToDate>
  <CharactersWithSpaces>25405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Avrin</dc:creator>
  <cp:keywords/>
  <cp:lastModifiedBy>little Bits</cp:lastModifiedBy>
  <cp:revision>40</cp:revision>
  <dcterms:created xsi:type="dcterms:W3CDTF">2014-03-20T18:57:00Z</dcterms:created>
  <dcterms:modified xsi:type="dcterms:W3CDTF">2015-02-26T20:46:00Z</dcterms:modified>
</cp:coreProperties>
</file>