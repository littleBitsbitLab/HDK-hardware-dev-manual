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FuturaTMedRo1" w:eastAsia="SimSun" w:hAnsi="FuturaTMedRo1" w:cstheme="minorBidi"/>
          <w:b w:val="0"/>
          <w:bCs w:val="0"/>
          <w:color w:val="auto"/>
          <w:sz w:val="24"/>
          <w:szCs w:val="24"/>
        </w:rPr>
        <w:id w:val="-11619277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95421D" w14:textId="716C28A0" w:rsidR="00295DE4" w:rsidRPr="004B220F" w:rsidRDefault="00295DE4" w:rsidP="00BC5581">
          <w:pPr>
            <w:pStyle w:val="TOCHeading"/>
            <w:rPr>
              <w:rFonts w:ascii="FuturaTMedRo1" w:hAnsi="FuturaTMedRo1"/>
              <w:color w:val="auto"/>
            </w:rPr>
          </w:pPr>
          <w:r w:rsidRPr="004B220F">
            <w:rPr>
              <w:rFonts w:ascii="FuturaTMedRo1" w:hAnsi="FuturaTMedRo1"/>
              <w:color w:val="auto"/>
            </w:rPr>
            <w:t>Table of Contents</w:t>
          </w:r>
        </w:p>
        <w:p w14:paraId="43CB5D3C" w14:textId="77777777" w:rsidR="005F502F" w:rsidRDefault="00295DE4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4B220F">
            <w:rPr>
              <w:rFonts w:ascii="FuturaTMedRo1" w:hAnsi="FuturaTMedRo1"/>
              <w:b/>
            </w:rPr>
            <w:fldChar w:fldCharType="begin"/>
          </w:r>
          <w:r w:rsidRPr="004B220F">
            <w:rPr>
              <w:rFonts w:ascii="FuturaTMedRo1" w:hAnsi="FuturaTMedRo1"/>
            </w:rPr>
            <w:instrText xml:space="preserve"> TOC \o "1-3" \h \z \u </w:instrText>
          </w:r>
          <w:r w:rsidRPr="004B220F">
            <w:rPr>
              <w:rFonts w:ascii="FuturaTMedRo1" w:hAnsi="FuturaTMedRo1"/>
              <w:b/>
            </w:rPr>
            <w:fldChar w:fldCharType="separate"/>
          </w:r>
          <w:r w:rsidR="005F502F" w:rsidRPr="003F555D">
            <w:rPr>
              <w:rFonts w:ascii="FuturaTMedRo1" w:hAnsi="FuturaTMedRo1"/>
              <w:noProof/>
            </w:rPr>
            <w:t>1.0.0</w:t>
          </w:r>
          <w:r w:rsidR="005F502F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5F502F" w:rsidRPr="003F555D">
            <w:rPr>
              <w:rFonts w:ascii="FuturaTMedRo1" w:hAnsi="FuturaTMedRo1"/>
              <w:noProof/>
            </w:rPr>
            <w:t>Required Engineering Deliverables</w:t>
          </w:r>
          <w:r w:rsidR="005F502F">
            <w:rPr>
              <w:noProof/>
            </w:rPr>
            <w:tab/>
          </w:r>
          <w:r w:rsidR="005F502F">
            <w:rPr>
              <w:noProof/>
            </w:rPr>
            <w:fldChar w:fldCharType="begin"/>
          </w:r>
          <w:r w:rsidR="005F502F">
            <w:rPr>
              <w:noProof/>
            </w:rPr>
            <w:instrText xml:space="preserve"> PAGEREF _Toc256953152 \h </w:instrText>
          </w:r>
          <w:r w:rsidR="005F502F">
            <w:rPr>
              <w:noProof/>
            </w:rPr>
          </w:r>
          <w:r w:rsidR="005F502F">
            <w:rPr>
              <w:noProof/>
            </w:rPr>
            <w:fldChar w:fldCharType="separate"/>
          </w:r>
          <w:r w:rsidR="00BE3886">
            <w:rPr>
              <w:noProof/>
            </w:rPr>
            <w:t>1</w:t>
          </w:r>
          <w:r w:rsidR="005F502F">
            <w:rPr>
              <w:noProof/>
            </w:rPr>
            <w:fldChar w:fldCharType="end"/>
          </w:r>
        </w:p>
        <w:p w14:paraId="6BC4AA73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2.0.0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Design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E388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2CBEDF1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3.0.0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Preparations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E3886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74339C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4.0.0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Product Design Requirement (PRD)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E388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8ECA14B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5.0.0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Schematic (SCH)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E388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F487DF" w14:textId="77777777" w:rsidR="005F502F" w:rsidRDefault="005F502F">
          <w:pPr>
            <w:pStyle w:val="TOC2"/>
            <w:tabs>
              <w:tab w:val="left" w:pos="813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3F555D">
            <w:rPr>
              <w:rFonts w:ascii="FuturaTMedRo1" w:hAnsi="FuturaTMedRo1"/>
              <w:noProof/>
            </w:rPr>
            <w:t>6.0.0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3F555D">
            <w:rPr>
              <w:rFonts w:ascii="FuturaTMedRo1" w:hAnsi="FuturaTMedRo1"/>
              <w:noProof/>
            </w:rPr>
            <w:t>Printed Circuit Board (PCB)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_Toc256953157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E388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0D56BF" w14:textId="77777777" w:rsidR="005F502F" w:rsidRDefault="005F502F">
          <w:pPr>
            <w:pStyle w:val="TOC3"/>
            <w:tabs>
              <w:tab w:val="left" w:pos="1053"/>
            </w:tabs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 w:rsidRPr="003F555D">
            <w:t>6.1.0</w:t>
          </w:r>
          <w:r>
            <w:rPr>
              <w:rFonts w:asciiTheme="minorHAnsi" w:eastAsiaTheme="minorEastAsia" w:hAnsiTheme="minorHAnsi"/>
              <w:sz w:val="24"/>
              <w:szCs w:val="24"/>
              <w:lang w:eastAsia="ja-JP"/>
            </w:rPr>
            <w:tab/>
          </w:r>
          <w:r w:rsidRPr="003F555D">
            <w:t>Component Choice and Placement</w:t>
          </w:r>
          <w:r>
            <w:tab/>
          </w:r>
          <w:r>
            <w:fldChar w:fldCharType="begin"/>
          </w:r>
          <w:r>
            <w:instrText xml:space="preserve"> PAGEREF _Toc256953158 \h </w:instrText>
          </w:r>
          <w:r>
            <w:fldChar w:fldCharType="separate"/>
          </w:r>
          <w:r w:rsidR="00BE3886">
            <w:t>4</w:t>
          </w:r>
          <w:r>
            <w:fldChar w:fldCharType="end"/>
          </w:r>
        </w:p>
        <w:p w14:paraId="52C5A3F8" w14:textId="77777777" w:rsidR="005F502F" w:rsidRDefault="005F502F">
          <w:pPr>
            <w:pStyle w:val="TOC3"/>
            <w:tabs>
              <w:tab w:val="left" w:pos="1053"/>
            </w:tabs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 w:rsidRPr="003F555D">
            <w:t>6.2.0</w:t>
          </w:r>
          <w:r>
            <w:rPr>
              <w:rFonts w:asciiTheme="minorHAnsi" w:eastAsiaTheme="minorEastAsia" w:hAnsiTheme="minorHAnsi"/>
              <w:sz w:val="24"/>
              <w:szCs w:val="24"/>
              <w:lang w:eastAsia="ja-JP"/>
            </w:rPr>
            <w:tab/>
          </w:r>
          <w:r w:rsidRPr="003F555D">
            <w:t>Design Rule Check</w:t>
          </w:r>
          <w:r>
            <w:tab/>
          </w:r>
          <w:r>
            <w:fldChar w:fldCharType="begin"/>
          </w:r>
          <w:r>
            <w:instrText xml:space="preserve"> PAGEREF _Toc256953159 \h </w:instrText>
          </w:r>
          <w:r>
            <w:fldChar w:fldCharType="separate"/>
          </w:r>
          <w:r w:rsidR="00BE3886">
            <w:t>4</w:t>
          </w:r>
          <w:r>
            <w:fldChar w:fldCharType="end"/>
          </w:r>
        </w:p>
        <w:p w14:paraId="66163DFB" w14:textId="2DDC245F" w:rsidR="00295DE4" w:rsidRPr="004B220F" w:rsidRDefault="00295DE4" w:rsidP="00BC5581">
          <w:pPr>
            <w:spacing w:after="0"/>
            <w:rPr>
              <w:rFonts w:ascii="FuturaTMedRo1" w:hAnsi="FuturaTMedRo1"/>
              <w:noProof/>
            </w:rPr>
          </w:pPr>
          <w:r w:rsidRPr="004B220F">
            <w:rPr>
              <w:rFonts w:ascii="FuturaTMedRo1" w:hAnsi="FuturaTMedRo1"/>
              <w:b/>
              <w:bCs/>
              <w:noProof/>
            </w:rPr>
            <w:fldChar w:fldCharType="end"/>
          </w:r>
        </w:p>
      </w:sdtContent>
    </w:sdt>
    <w:p w14:paraId="0817B78D" w14:textId="77777777" w:rsidR="00060752" w:rsidRPr="004B220F" w:rsidRDefault="00060752" w:rsidP="00BC5581">
      <w:pPr>
        <w:widowControl w:val="0"/>
        <w:spacing w:after="0"/>
        <w:rPr>
          <w:rFonts w:ascii="FuturaTMedRo1" w:hAnsi="FuturaTMedRo1"/>
        </w:rPr>
      </w:pPr>
    </w:p>
    <w:p w14:paraId="7E8D0390" w14:textId="77777777" w:rsidR="00A36D0D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0" w:name="_Toc256953152"/>
      <w:r w:rsidRPr="004B220F">
        <w:rPr>
          <w:rFonts w:ascii="FuturaTMedRo1" w:hAnsi="FuturaTMedRo1"/>
        </w:rPr>
        <w:t>Required Engineering Deliverables</w:t>
      </w:r>
      <w:bookmarkEnd w:id="0"/>
    </w:p>
    <w:p w14:paraId="62637868" w14:textId="77777777" w:rsidR="0015702D" w:rsidRPr="004B220F" w:rsidRDefault="0015702D" w:rsidP="00BC5581">
      <w:pPr>
        <w:pStyle w:val="Textbody"/>
        <w:spacing w:after="0"/>
        <w:rPr>
          <w:rFonts w:ascii="FuturaTMedRo1" w:hAnsi="FuturaTMedRo1"/>
        </w:rPr>
      </w:pPr>
    </w:p>
    <w:p w14:paraId="0148612B" w14:textId="26407C5F" w:rsidR="002C28C2" w:rsidRPr="004B220F" w:rsidRDefault="002C28C2" w:rsidP="002C28C2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Product Requirements Document (PRD) conforming to LB standards as described in this document.  Template PRDs are provided by LB</w:t>
      </w:r>
      <w:r>
        <w:rPr>
          <w:rFonts w:ascii="FuturaTMedRo1" w:hAnsi="FuturaTMedRo1"/>
        </w:rPr>
        <w:t xml:space="preserve"> (</w:t>
      </w:r>
      <w:r w:rsidR="00AF6FF5" w:rsidRPr="00C930ED">
        <w:rPr>
          <w:rFonts w:ascii="FuturaTMedRo1" w:hAnsi="FuturaTMedRo1"/>
          <w:b/>
        </w:rPr>
        <w:t>HDK-hardware-dev-manual/</w:t>
      </w:r>
      <w:r w:rsidRPr="00955193">
        <w:rPr>
          <w:rFonts w:ascii="FuturaTMedRo1" w:hAnsi="FuturaTMedRo1"/>
          <w:b/>
        </w:rPr>
        <w:t>Design/Templates for PRD</w:t>
      </w:r>
      <w:r>
        <w:rPr>
          <w:rFonts w:ascii="FuturaTMedRo1" w:hAnsi="FuturaTMedRo1"/>
        </w:rPr>
        <w:t>)</w:t>
      </w:r>
      <w:r w:rsidRPr="004B220F">
        <w:rPr>
          <w:rFonts w:ascii="FuturaTMedRo1" w:hAnsi="FuturaTMedRo1"/>
        </w:rPr>
        <w:t>.</w:t>
      </w:r>
    </w:p>
    <w:p w14:paraId="4BFBAB1E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18A3AE61" w14:textId="3750D494" w:rsidR="002C28C2" w:rsidRPr="007B35AE" w:rsidRDefault="002C28C2" w:rsidP="007B35AE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Schematic Diagram (SCH) conforming to LB standards as described in this document.  Template SCHs are provided by LB in the </w:t>
      </w:r>
      <w:r w:rsidR="00AF6FF5">
        <w:rPr>
          <w:rFonts w:ascii="FuturaTMedRo1" w:hAnsi="FuturaTMedRo1"/>
          <w:b/>
        </w:rPr>
        <w:t>HDK-eagle-templates-libraries/Eagle Templates for SCH and BRD</w:t>
      </w:r>
      <w:r w:rsidRPr="004B220F">
        <w:rPr>
          <w:rFonts w:ascii="FuturaTMedRo1" w:hAnsi="FuturaTMedRo1"/>
        </w:rPr>
        <w:t xml:space="preserve"> folder of the HDK. A completed example SCH is included in the /pcb folder of the Complete Example Project included in the HDK</w:t>
      </w:r>
      <w:r>
        <w:rPr>
          <w:rFonts w:ascii="FuturaTMedRo1" w:hAnsi="FuturaTMedRo1"/>
        </w:rPr>
        <w:t xml:space="preserve"> (</w:t>
      </w:r>
      <w:r w:rsidR="00AF6FF5">
        <w:rPr>
          <w:rFonts w:ascii="FuturaTMedRo1" w:hAnsi="FuturaTMedRo1"/>
          <w:b/>
        </w:rPr>
        <w:t>rtmTemplate</w:t>
      </w:r>
      <w:r>
        <w:rPr>
          <w:rFonts w:ascii="FuturaTMedRo1" w:hAnsi="FuturaTMedRo1"/>
        </w:rPr>
        <w:t>)</w:t>
      </w:r>
      <w:r w:rsidRPr="004B220F">
        <w:rPr>
          <w:rFonts w:ascii="FuturaTMedRo1" w:hAnsi="FuturaTMedRo1"/>
        </w:rPr>
        <w:t>.</w:t>
      </w:r>
      <w:r w:rsidR="007B35AE">
        <w:rPr>
          <w:rFonts w:ascii="FuturaTMedRo1" w:hAnsi="FuturaTMedRo1"/>
        </w:rPr>
        <w:t xml:space="preserve"> </w:t>
      </w:r>
      <w:r w:rsidR="007B35AE">
        <w:rPr>
          <w:rFonts w:ascii="FuturaTMedRo1" w:hAnsi="FuturaTMedRo1"/>
        </w:rPr>
        <w:t xml:space="preserve">The example project will be shared with the designer once a design passes the 1,000 vote threshold. </w:t>
      </w:r>
    </w:p>
    <w:p w14:paraId="1060FF30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02A0B4A1" w14:textId="1A181511" w:rsidR="002C28C2" w:rsidRPr="007B35AE" w:rsidRDefault="002C28C2" w:rsidP="007B35AE">
      <w:pPr>
        <w:pStyle w:val="ListParagraph"/>
        <w:rPr>
          <w:rFonts w:ascii="FuturaTMedRo1" w:hAnsi="FuturaTMedRo1"/>
        </w:rPr>
      </w:pPr>
      <w:bookmarkStart w:id="1" w:name="_Toc256953153"/>
      <w:r w:rsidRPr="004B220F">
        <w:rPr>
          <w:rFonts w:ascii="FuturaTMedRo1" w:hAnsi="FuturaTMedRo1"/>
        </w:rPr>
        <w:t xml:space="preserve">PCB Layout (PCB) conforming to LB standards as described in this document. Template PCBs are provided by LB in the </w:t>
      </w:r>
      <w:r w:rsidR="00AF6FF5">
        <w:rPr>
          <w:rFonts w:ascii="FuturaTMedRo1" w:hAnsi="FuturaTMedRo1"/>
          <w:b/>
        </w:rPr>
        <w:t>HDK-eagle-templates-libraries/Eagle Templates for SCH and BRD</w:t>
      </w:r>
      <w:r w:rsidRPr="004B220F">
        <w:rPr>
          <w:rFonts w:ascii="FuturaTMedRo1" w:hAnsi="FuturaTMedRo1"/>
        </w:rPr>
        <w:t xml:space="preserve"> folder of </w:t>
      </w:r>
      <w:r w:rsidRPr="004B220F">
        <w:rPr>
          <w:rFonts w:ascii="FuturaTMedRo1" w:hAnsi="FuturaTMedRo1"/>
        </w:rPr>
        <w:lastRenderedPageBreak/>
        <w:t>the HDK.  A completed example PCB (.brd file) is included in the /pcb folder of the Complete Example Project included in the HDK</w:t>
      </w:r>
      <w:r>
        <w:rPr>
          <w:rFonts w:ascii="FuturaTMedRo1" w:hAnsi="FuturaTMedRo1"/>
        </w:rPr>
        <w:t xml:space="preserve"> (</w:t>
      </w:r>
      <w:r w:rsidR="00AF6FF5">
        <w:rPr>
          <w:rFonts w:ascii="FuturaTMedRo1" w:hAnsi="FuturaTMedRo1"/>
          <w:b/>
        </w:rPr>
        <w:t>rtmTemplate</w:t>
      </w:r>
      <w:r>
        <w:rPr>
          <w:rFonts w:ascii="FuturaTMedRo1" w:hAnsi="FuturaTMedRo1"/>
        </w:rPr>
        <w:t>)</w:t>
      </w:r>
      <w:r w:rsidRPr="004B220F">
        <w:rPr>
          <w:rFonts w:ascii="FuturaTMedRo1" w:hAnsi="FuturaTMedRo1"/>
        </w:rPr>
        <w:t>.</w:t>
      </w:r>
      <w:r w:rsidR="007B35AE">
        <w:rPr>
          <w:rFonts w:ascii="FuturaTMedRo1" w:hAnsi="FuturaTMedRo1"/>
        </w:rPr>
        <w:t xml:space="preserve"> </w:t>
      </w:r>
      <w:r w:rsidR="007B35AE">
        <w:rPr>
          <w:rFonts w:ascii="FuturaTMedRo1" w:hAnsi="FuturaTMedRo1"/>
        </w:rPr>
        <w:t xml:space="preserve">The example project will be shared with the designer once a design passes the 1,000 vote threshold. </w:t>
      </w:r>
      <w:bookmarkStart w:id="2" w:name="_GoBack"/>
      <w:bookmarkEnd w:id="2"/>
    </w:p>
    <w:p w14:paraId="30E4C862" w14:textId="4DF75EED" w:rsidR="00D3094C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r w:rsidRPr="004B220F">
        <w:rPr>
          <w:rFonts w:ascii="FuturaTMedRo1" w:hAnsi="FuturaTMedRo1"/>
        </w:rPr>
        <w:t>Design Requirements</w:t>
      </w:r>
      <w:bookmarkEnd w:id="1"/>
    </w:p>
    <w:p w14:paraId="53E824A1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6B030035" w14:textId="16108F10" w:rsidR="00EE6AB5" w:rsidRDefault="00083DDA" w:rsidP="00BC5581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>System</w:t>
      </w:r>
      <w:r w:rsidR="00EE6AB5">
        <w:rPr>
          <w:rFonts w:ascii="FuturaTMedRo1" w:hAnsi="FuturaTMedRo1"/>
        </w:rPr>
        <w:t xml:space="preserve"> Parameters:</w:t>
      </w:r>
      <w:r w:rsidR="00EE6AB5">
        <w:rPr>
          <w:rFonts w:ascii="FuturaTMedRo1" w:hAnsi="FuturaTMedRo1"/>
        </w:rPr>
        <w:br/>
        <w:t>VCC = 5VDC</w:t>
      </w:r>
      <w:r w:rsidR="00EE6AB5">
        <w:rPr>
          <w:rFonts w:ascii="FuturaTMedRo1" w:hAnsi="FuturaTMedRo1"/>
        </w:rPr>
        <w:br/>
        <w:t>BitSnap connector max current = 1A</w:t>
      </w:r>
      <w:r>
        <w:rPr>
          <w:rFonts w:ascii="FuturaTMedRo1" w:hAnsi="FuturaTMedRo1"/>
        </w:rPr>
        <w:br/>
        <w:t>Nominal temperature range = 10C to 40C</w:t>
      </w:r>
    </w:p>
    <w:p w14:paraId="4CF02720" w14:textId="77777777" w:rsidR="00EE6AB5" w:rsidRDefault="00EE6AB5" w:rsidP="00EE6AB5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13F2FF7E" w14:textId="77777777" w:rsidR="00405385" w:rsidRDefault="00405385" w:rsidP="00405385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>Female bitSnap connector pinout:</w:t>
      </w:r>
      <w:r>
        <w:rPr>
          <w:rFonts w:ascii="FuturaTMedRo1" w:hAnsi="FuturaTMedRo1"/>
        </w:rPr>
        <w:br/>
        <w:t>Pin 1: GND (ground, 0VDC)</w:t>
      </w:r>
      <w:r>
        <w:rPr>
          <w:rFonts w:ascii="FuturaTMedRo1" w:hAnsi="FuturaTMedRo1"/>
        </w:rPr>
        <w:br/>
        <w:t>Pin 2: SIG (signal, 0 to 5 V continuous)</w:t>
      </w:r>
      <w:r>
        <w:rPr>
          <w:rFonts w:ascii="FuturaTMedRo1" w:hAnsi="FuturaTMedRo1"/>
        </w:rPr>
        <w:br/>
        <w:t>Pin 3: VCC (power, 5VDC)</w:t>
      </w:r>
    </w:p>
    <w:p w14:paraId="6C40401D" w14:textId="77777777" w:rsidR="00405385" w:rsidRPr="00707107" w:rsidRDefault="00405385" w:rsidP="00405385">
      <w:pPr>
        <w:rPr>
          <w:rFonts w:ascii="FuturaTMedRo1" w:hAnsi="FuturaTMedRo1"/>
        </w:rPr>
      </w:pPr>
    </w:p>
    <w:p w14:paraId="77E89357" w14:textId="77777777" w:rsidR="00405385" w:rsidRDefault="00405385" w:rsidP="00405385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>M</w:t>
      </w:r>
      <w:r w:rsidRPr="00707107">
        <w:rPr>
          <w:rFonts w:ascii="FuturaTMedRo1" w:hAnsi="FuturaTMedRo1"/>
        </w:rPr>
        <w:t>ale bitSnap connector pinout:</w:t>
      </w:r>
      <w:r w:rsidRPr="00707107">
        <w:rPr>
          <w:rFonts w:ascii="FuturaTMedRo1" w:hAnsi="FuturaTMedRo1"/>
        </w:rPr>
        <w:br/>
        <w:t xml:space="preserve">Pin 1: </w:t>
      </w:r>
      <w:r>
        <w:rPr>
          <w:rFonts w:ascii="FuturaTMedRo1" w:hAnsi="FuturaTMedRo1"/>
        </w:rPr>
        <w:t>VCC (power, 5VDC)</w:t>
      </w:r>
      <w:r w:rsidRPr="00707107">
        <w:rPr>
          <w:rFonts w:ascii="FuturaTMedRo1" w:hAnsi="FuturaTMedRo1"/>
        </w:rPr>
        <w:br/>
        <w:t>Pin 2: SIG (signal, 0 to 5 V continuous)</w:t>
      </w:r>
      <w:r w:rsidRPr="00707107">
        <w:rPr>
          <w:rFonts w:ascii="FuturaTMedRo1" w:hAnsi="FuturaTMedRo1"/>
        </w:rPr>
        <w:br/>
        <w:t>Pin 3: GND (ground, 0VDC)</w:t>
      </w:r>
    </w:p>
    <w:p w14:paraId="175002E8" w14:textId="38F13B14" w:rsidR="002C28C2" w:rsidRDefault="00BB0598" w:rsidP="00BB0598">
      <w:pPr>
        <w:pStyle w:val="Heading2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19744543" wp14:editId="113DF347">
            <wp:extent cx="5569074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tSnaps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353" cy="226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319B" w14:textId="77777777" w:rsidR="002C28C2" w:rsidRDefault="002C28C2" w:rsidP="002C28C2">
      <w:pPr>
        <w:pStyle w:val="Textbody"/>
        <w:jc w:val="center"/>
        <w:rPr>
          <w:rFonts w:ascii="FuturaTMedRo1" w:hAnsi="FuturaTMedRo1"/>
        </w:rPr>
      </w:pPr>
      <w:r w:rsidRPr="00B474FA">
        <w:rPr>
          <w:rFonts w:ascii="FuturaTMedRo1" w:hAnsi="FuturaTMedRo1"/>
        </w:rPr>
        <w:t xml:space="preserve">Figure 1: </w:t>
      </w:r>
      <w:r>
        <w:rPr>
          <w:rFonts w:ascii="FuturaTMedRo1" w:hAnsi="FuturaTMedRo1"/>
        </w:rPr>
        <w:t>Male and female bitSnap</w:t>
      </w:r>
      <w:r>
        <w:rPr>
          <w:rFonts w:ascii="Mangal" w:hAnsi="Mangal" w:cs="Mangal"/>
        </w:rPr>
        <w:t>™</w:t>
      </w:r>
      <w:r>
        <w:rPr>
          <w:rFonts w:ascii="FuturaTMedRo1" w:hAnsi="FuturaTMedRo1"/>
        </w:rPr>
        <w:t xml:space="preserve"> connector pinouts</w:t>
      </w:r>
    </w:p>
    <w:p w14:paraId="31B41FBF" w14:textId="77777777" w:rsidR="002C28C2" w:rsidRPr="002C28C2" w:rsidRDefault="002C28C2" w:rsidP="002C28C2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772DF0C6" w14:textId="77777777" w:rsidR="00EE6AB5" w:rsidRDefault="00EE6AB5" w:rsidP="00EE6AB5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12EA104C" w14:textId="0B048A23" w:rsidR="00D3094C" w:rsidRDefault="00D3094C" w:rsidP="00496EE9">
      <w:pPr>
        <w:pStyle w:val="ListParagraph"/>
        <w:rPr>
          <w:rFonts w:ascii="FuturaTMedRo1" w:hAnsi="FuturaTMedRo1"/>
        </w:rPr>
      </w:pPr>
      <w:r w:rsidRPr="007A05C5">
        <w:rPr>
          <w:rFonts w:ascii="FuturaTMedRo1" w:hAnsi="FuturaTMedRo1"/>
        </w:rPr>
        <w:t xml:space="preserve">All inputs must be high impedance. The </w:t>
      </w:r>
      <w:r w:rsidR="009E3EB7" w:rsidRPr="007A05C5">
        <w:rPr>
          <w:rFonts w:ascii="FuturaTMedRo1" w:hAnsi="FuturaTMedRo1"/>
        </w:rPr>
        <w:t xml:space="preserve">preferred </w:t>
      </w:r>
      <w:r w:rsidRPr="007A05C5">
        <w:rPr>
          <w:rFonts w:ascii="FuturaTMedRo1" w:hAnsi="FuturaTMedRo1"/>
        </w:rPr>
        <w:t xml:space="preserve">input impedance must be equal to or greater than 1 </w:t>
      </w:r>
      <w:r w:rsidR="00072BD4" w:rsidRPr="007A05C5">
        <w:rPr>
          <w:rFonts w:ascii="FuturaTMedRo1" w:hAnsi="FuturaTMedRo1"/>
        </w:rPr>
        <w:t>M</w:t>
      </w:r>
      <w:r w:rsidR="00072BD4" w:rsidRPr="004B220F">
        <w:rPr>
          <w:rFonts w:ascii="FuturaTMedRo1" w:hAnsi="FuturaTMedRo1"/>
        </w:rPr>
        <w:sym w:font="Symbol" w:char="F057"/>
      </w:r>
      <w:r w:rsidR="00072BD4" w:rsidRPr="007A05C5">
        <w:rPr>
          <w:rFonts w:ascii="FuturaTMedRo1" w:hAnsi="FuturaTMedRo1"/>
        </w:rPr>
        <w:t xml:space="preserve"> (</w:t>
      </w:r>
      <w:r w:rsidRPr="007A05C5">
        <w:rPr>
          <w:rFonts w:ascii="FuturaTMedRo1" w:hAnsi="FuturaTMedRo1"/>
        </w:rPr>
        <w:t>megOhm</w:t>
      </w:r>
      <w:r w:rsidR="00072BD4" w:rsidRPr="007A05C5">
        <w:rPr>
          <w:rFonts w:ascii="FuturaTMedRo1" w:hAnsi="FuturaTMedRo1"/>
        </w:rPr>
        <w:t>)</w:t>
      </w:r>
      <w:r w:rsidRPr="007A05C5">
        <w:rPr>
          <w:rFonts w:ascii="FuturaTMedRo1" w:hAnsi="FuturaTMedRo1"/>
        </w:rPr>
        <w:t>.</w:t>
      </w:r>
      <w:r w:rsidR="009E3EB7" w:rsidRPr="007A05C5">
        <w:rPr>
          <w:rFonts w:ascii="FuturaTMedRo1" w:hAnsi="FuturaTMedRo1"/>
        </w:rPr>
        <w:t xml:space="preserve"> </w:t>
      </w:r>
    </w:p>
    <w:p w14:paraId="7CE9F3D5" w14:textId="77777777" w:rsidR="002C28C2" w:rsidRDefault="002C28C2" w:rsidP="002C28C2">
      <w:pPr>
        <w:pStyle w:val="Heading2"/>
        <w:numPr>
          <w:ilvl w:val="0"/>
          <w:numId w:val="0"/>
        </w:numPr>
        <w:ind w:left="720" w:hanging="720"/>
        <w:jc w:val="center"/>
      </w:pPr>
      <w:r>
        <w:rPr>
          <w:noProof/>
        </w:rPr>
        <w:drawing>
          <wp:inline distT="0" distB="0" distL="0" distR="0" wp14:anchorId="3F2B0757" wp14:editId="70C57184">
            <wp:extent cx="4931526" cy="2257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_EXA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280" cy="225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E8C4" w14:textId="56B8FFEA" w:rsidR="007A05C5" w:rsidRPr="007A05C5" w:rsidRDefault="002C28C2" w:rsidP="002C28C2">
      <w:pPr>
        <w:pStyle w:val="Textbody"/>
        <w:jc w:val="center"/>
        <w:rPr>
          <w:rFonts w:ascii="FuturaTMedRo1" w:hAnsi="FuturaTMedRo1"/>
        </w:rPr>
      </w:pPr>
      <w:r>
        <w:rPr>
          <w:rFonts w:ascii="FuturaTMedRo1" w:hAnsi="FuturaTMedRo1"/>
        </w:rPr>
        <w:t>Figure 2</w:t>
      </w:r>
      <w:r w:rsidRPr="0035537E">
        <w:rPr>
          <w:rFonts w:ascii="FuturaTMedRo1" w:hAnsi="FuturaTMedRo1"/>
        </w:rPr>
        <w:t xml:space="preserve">: Example of an </w:t>
      </w:r>
      <w:r>
        <w:rPr>
          <w:rFonts w:ascii="FuturaTMedRo1" w:hAnsi="FuturaTMedRo1"/>
        </w:rPr>
        <w:t>input stage, included in the Eagle templates</w:t>
      </w:r>
    </w:p>
    <w:p w14:paraId="387FE823" w14:textId="6C056DCC" w:rsidR="00D3094C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All outputs must be low impedance, with symmetric drive characteristics (</w:t>
      </w:r>
      <w:r w:rsidR="00072BD4" w:rsidRPr="004B220F">
        <w:rPr>
          <w:rFonts w:ascii="FuturaTMedRo1" w:hAnsi="FuturaTMedRo1"/>
        </w:rPr>
        <w:t xml:space="preserve">yields </w:t>
      </w:r>
      <w:r w:rsidRPr="004B220F">
        <w:rPr>
          <w:rFonts w:ascii="FuturaTMedRo1" w:hAnsi="FuturaTMedRo1"/>
        </w:rPr>
        <w:t xml:space="preserve">same performance </w:t>
      </w:r>
      <w:r w:rsidR="00072BD4" w:rsidRPr="004B220F">
        <w:rPr>
          <w:rFonts w:ascii="FuturaTMedRo1" w:hAnsi="FuturaTMedRo1"/>
        </w:rPr>
        <w:t xml:space="preserve">when </w:t>
      </w:r>
      <w:r w:rsidRPr="004B220F">
        <w:rPr>
          <w:rFonts w:ascii="FuturaTMedRo1" w:hAnsi="FuturaTMedRo1"/>
        </w:rPr>
        <w:t xml:space="preserve">either sinking or sourcing current.) The output impedance must be less than 100 ohms. </w:t>
      </w:r>
    </w:p>
    <w:p w14:paraId="188D67EA" w14:textId="77777777" w:rsidR="002C28C2" w:rsidRDefault="002C28C2" w:rsidP="002C28C2">
      <w:pPr>
        <w:pStyle w:val="Heading2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1AF27392" wp14:editId="624866FA">
            <wp:extent cx="4928616" cy="2203704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_EXAM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616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BA5D" w14:textId="5A3A0FC5" w:rsidR="002C28C2" w:rsidRPr="002C28C2" w:rsidRDefault="002C28C2" w:rsidP="002C28C2">
      <w:pPr>
        <w:pStyle w:val="Heading2"/>
        <w:numPr>
          <w:ilvl w:val="0"/>
          <w:numId w:val="0"/>
        </w:numPr>
        <w:ind w:left="720"/>
        <w:jc w:val="center"/>
        <w:rPr>
          <w:b w:val="0"/>
          <w:sz w:val="24"/>
          <w:szCs w:val="24"/>
        </w:rPr>
      </w:pPr>
      <w:r>
        <w:rPr>
          <w:rFonts w:ascii="FuturaTMedRo1" w:hAnsi="FuturaTMedRo1"/>
          <w:b w:val="0"/>
          <w:sz w:val="24"/>
          <w:szCs w:val="24"/>
        </w:rPr>
        <w:t>Figure 3</w:t>
      </w:r>
      <w:r w:rsidRPr="00B45A4E">
        <w:rPr>
          <w:rFonts w:ascii="FuturaTMedRo1" w:hAnsi="FuturaTMedRo1"/>
          <w:b w:val="0"/>
          <w:sz w:val="24"/>
          <w:szCs w:val="24"/>
        </w:rPr>
        <w:t xml:space="preserve">: Example of an </w:t>
      </w:r>
      <w:r>
        <w:rPr>
          <w:rFonts w:ascii="FuturaTMedRo1" w:hAnsi="FuturaTMedRo1"/>
          <w:b w:val="0"/>
          <w:sz w:val="24"/>
          <w:szCs w:val="24"/>
        </w:rPr>
        <w:t>output stage, included in the Eagle templates</w:t>
      </w:r>
    </w:p>
    <w:p w14:paraId="1DF946DB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4A2FCF56" w14:textId="2AD78E4D" w:rsidR="00A36D0D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All ICs must have at least one 0.1</w:t>
      </w:r>
      <w:r w:rsidR="002E338D" w:rsidRPr="004B220F">
        <w:rPr>
          <w:rFonts w:ascii="FuturaTMedRo1" w:hAnsi="FuturaTMedRo1"/>
        </w:rPr>
        <w:t xml:space="preserve"> </w:t>
      </w:r>
      <w:r w:rsidRPr="004B220F">
        <w:rPr>
          <w:rFonts w:ascii="FuturaTMedRo1" w:hAnsi="FuturaTMedRo1"/>
        </w:rPr>
        <w:t xml:space="preserve">uF bypass capacitor on every IC power supply. </w:t>
      </w:r>
    </w:p>
    <w:p w14:paraId="119D5721" w14:textId="77777777" w:rsidR="002F2AA1" w:rsidRPr="004B220F" w:rsidRDefault="002F2AA1" w:rsidP="00BC5581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2732018B" w14:textId="2AA261AD" w:rsidR="00D3094C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Inputs: Every bitSnap input must have a series 10K current limiting resistor</w:t>
      </w:r>
      <w:r w:rsidR="00800B1F" w:rsidRPr="004B220F">
        <w:rPr>
          <w:rFonts w:ascii="FuturaTMedRo1" w:hAnsi="FuturaTMedRo1"/>
        </w:rPr>
        <w:t xml:space="preserve"> on the SIG line</w:t>
      </w:r>
      <w:r w:rsidR="002C28C2">
        <w:rPr>
          <w:rFonts w:ascii="FuturaTMedRo1" w:hAnsi="FuturaTMedRo1"/>
        </w:rPr>
        <w:t xml:space="preserve"> (see Figure 2).</w:t>
      </w:r>
    </w:p>
    <w:p w14:paraId="4471E92B" w14:textId="77777777" w:rsidR="00A36D0D" w:rsidRPr="004B220F" w:rsidRDefault="00A36D0D" w:rsidP="00BC5581">
      <w:pPr>
        <w:widowControl w:val="0"/>
        <w:spacing w:after="0"/>
        <w:rPr>
          <w:rFonts w:ascii="FuturaTMedRo1" w:hAnsi="FuturaTMedRo1"/>
        </w:rPr>
      </w:pPr>
    </w:p>
    <w:p w14:paraId="610AEEE3" w14:textId="730FDBDE" w:rsidR="00D3094C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>Inputs: Every bitSnap input must have a shunt TVS diode</w:t>
      </w:r>
      <w:r w:rsidR="002E338D" w:rsidRPr="004B220F">
        <w:rPr>
          <w:rFonts w:ascii="FuturaTMedRo1" w:hAnsi="FuturaTMedRo1"/>
        </w:rPr>
        <w:t>, or equivalent ESD countermeasures</w:t>
      </w:r>
      <w:r w:rsidR="002C28C2">
        <w:rPr>
          <w:rFonts w:ascii="FuturaTMedRo1" w:hAnsi="FuturaTMedRo1"/>
        </w:rPr>
        <w:t xml:space="preserve"> (see Figure 2).</w:t>
      </w:r>
    </w:p>
    <w:p w14:paraId="7B7B5340" w14:textId="77777777" w:rsidR="00A36D0D" w:rsidRPr="004B220F" w:rsidRDefault="00A36D0D" w:rsidP="00BC5581">
      <w:pPr>
        <w:widowControl w:val="0"/>
        <w:spacing w:after="0"/>
        <w:rPr>
          <w:rFonts w:ascii="FuturaTMedRo1" w:hAnsi="FuturaTMedRo1"/>
        </w:rPr>
      </w:pPr>
    </w:p>
    <w:p w14:paraId="4535C7D1" w14:textId="480B520C" w:rsidR="00D3094C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Inputs: </w:t>
      </w:r>
      <w:r w:rsidR="00A36D0D" w:rsidRPr="004B220F">
        <w:rPr>
          <w:rFonts w:ascii="FuturaTMedRo1" w:hAnsi="FuturaTMedRo1"/>
        </w:rPr>
        <w:t>Floating</w:t>
      </w:r>
      <w:r w:rsidR="00072BD4" w:rsidRPr="004B220F">
        <w:rPr>
          <w:rFonts w:ascii="FuturaTMedRo1" w:hAnsi="FuturaTMedRo1"/>
        </w:rPr>
        <w:t xml:space="preserve"> </w:t>
      </w:r>
      <w:r w:rsidRPr="004B220F">
        <w:rPr>
          <w:rFonts w:ascii="FuturaTMedRo1" w:hAnsi="FuturaTMedRo1"/>
        </w:rPr>
        <w:t>bitSnap input</w:t>
      </w:r>
      <w:r w:rsidR="00072BD4" w:rsidRPr="004B220F">
        <w:rPr>
          <w:rFonts w:ascii="FuturaTMedRo1" w:hAnsi="FuturaTMedRo1"/>
        </w:rPr>
        <w:t>s</w:t>
      </w:r>
      <w:r w:rsidR="00600C7D" w:rsidRPr="004B220F">
        <w:rPr>
          <w:rFonts w:ascii="FuturaTMedRo1" w:hAnsi="FuturaTMedRo1"/>
        </w:rPr>
        <w:t xml:space="preserve"> are </w:t>
      </w:r>
      <w:r w:rsidR="00A36D0D" w:rsidRPr="004B220F">
        <w:rPr>
          <w:rFonts w:ascii="FuturaTMedRo1" w:hAnsi="FuturaTMedRo1"/>
          <w:b/>
        </w:rPr>
        <w:t xml:space="preserve">not </w:t>
      </w:r>
      <w:r w:rsidR="00600C7D" w:rsidRPr="004B220F">
        <w:rPr>
          <w:rFonts w:ascii="FuturaTMedRo1" w:hAnsi="FuturaTMedRo1"/>
        </w:rPr>
        <w:t>permitted</w:t>
      </w:r>
      <w:r w:rsidR="00072BD4" w:rsidRPr="004B220F">
        <w:rPr>
          <w:rFonts w:ascii="FuturaTMedRo1" w:hAnsi="FuturaTMedRo1"/>
        </w:rPr>
        <w:t xml:space="preserve">. </w:t>
      </w:r>
    </w:p>
    <w:p w14:paraId="1E71FD71" w14:textId="387ACA26" w:rsidR="00EE6AB5" w:rsidRPr="00EE6AB5" w:rsidRDefault="00EE6AB5" w:rsidP="00EE6AB5">
      <w:pPr>
        <w:rPr>
          <w:rFonts w:ascii="FuturaTMedRo1" w:hAnsi="FuturaTMedRo1"/>
        </w:rPr>
      </w:pPr>
    </w:p>
    <w:p w14:paraId="40B5BBA9" w14:textId="05AEE6A1" w:rsidR="00EE6AB5" w:rsidRPr="00EE6AB5" w:rsidRDefault="00B01051" w:rsidP="00EE6AB5">
      <w:pPr>
        <w:pStyle w:val="ListParagraph"/>
        <w:rPr>
          <w:rFonts w:ascii="FuturaTMedRo1" w:hAnsi="FuturaTMedRo1"/>
        </w:rPr>
      </w:pPr>
      <w:r>
        <w:rPr>
          <w:rFonts w:ascii="FuturaTMedRo1" w:hAnsi="FuturaTMedRo1"/>
        </w:rPr>
        <w:t xml:space="preserve">Preferred Parts. littleBits recommends the use of specific part numbers for typical functions such as opamps, switches, potentiometers, and others. A list of these preferred parts can be found </w:t>
      </w:r>
      <w:r w:rsidR="002C28C2" w:rsidRPr="00BE3886">
        <w:rPr>
          <w:rFonts w:ascii="FuturaTMedRo1" w:hAnsi="FuturaTMedRo1"/>
        </w:rPr>
        <w:t xml:space="preserve">in </w:t>
      </w:r>
      <w:r w:rsidR="00AF6FF5" w:rsidRPr="00BE3886">
        <w:rPr>
          <w:rFonts w:ascii="FuturaTMedRo1" w:hAnsi="FuturaTMedRo1"/>
        </w:rPr>
        <w:t>HDK-eagle-templates-libraries/</w:t>
      </w:r>
      <w:r w:rsidR="002C28C2" w:rsidRPr="00BE3886">
        <w:rPr>
          <w:rFonts w:ascii="FuturaTMedRo1" w:hAnsi="FuturaTMedRo1"/>
          <w:bCs/>
        </w:rPr>
        <w:t>libraries/lbPreferredParts.xlsx</w:t>
      </w:r>
      <w:r w:rsidR="00593ED2">
        <w:rPr>
          <w:rFonts w:ascii="FuturaTMedRo1" w:hAnsi="FuturaTMedRo1"/>
        </w:rPr>
        <w:t>. SMD components are preferred over through-hole and the 0603 footprint is preferred for passive components.</w:t>
      </w:r>
      <w:r w:rsidR="00EE6AB5">
        <w:rPr>
          <w:rFonts w:ascii="FuturaTMedRo1" w:hAnsi="FuturaTMedRo1"/>
        </w:rPr>
        <w:br/>
      </w:r>
    </w:p>
    <w:p w14:paraId="0F906E4A" w14:textId="77777777" w:rsidR="00D3094C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3" w:name="_Toc256953154"/>
      <w:r w:rsidRPr="004B220F">
        <w:rPr>
          <w:rFonts w:ascii="FuturaTMedRo1" w:hAnsi="FuturaTMedRo1"/>
        </w:rPr>
        <w:lastRenderedPageBreak/>
        <w:t>Preparations</w:t>
      </w:r>
      <w:bookmarkEnd w:id="3"/>
    </w:p>
    <w:p w14:paraId="32E3BD36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65DEA086" w14:textId="21D25A19" w:rsidR="00D3094C" w:rsidRPr="004B220F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  <w:bCs/>
        </w:rPr>
        <w:t>Download and install the following</w:t>
      </w:r>
      <w:r w:rsidR="00AF6FF5">
        <w:rPr>
          <w:rFonts w:ascii="FuturaTMedRo1" w:hAnsi="FuturaTMedRo1"/>
          <w:bCs/>
        </w:rPr>
        <w:t xml:space="preserve"> from the HDK-eagle-templates-libraries repository</w:t>
      </w:r>
    </w:p>
    <w:p w14:paraId="28C121B4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1436B4E2" w14:textId="77777777" w:rsidR="00D3094C" w:rsidRPr="004B220F" w:rsidRDefault="00D3094C" w:rsidP="00BC5581">
      <w:pPr>
        <w:widowControl w:val="0"/>
        <w:spacing w:after="0"/>
        <w:ind w:left="1440"/>
        <w:rPr>
          <w:rFonts w:ascii="FuturaTMedRo1" w:hAnsi="FuturaTMedRo1"/>
        </w:rPr>
      </w:pPr>
      <w:r w:rsidRPr="004B220F">
        <w:rPr>
          <w:rFonts w:ascii="FuturaTMedRo1" w:hAnsi="FuturaTMedRo1" w:cs="Times"/>
          <w:bCs/>
        </w:rPr>
        <w:t>Parts Libraries:</w:t>
      </w:r>
    </w:p>
    <w:p w14:paraId="1C9133CF" w14:textId="7C4C8155" w:rsidR="002E47CF" w:rsidRPr="004B220F" w:rsidRDefault="003A5B92" w:rsidP="009D6457">
      <w:pPr>
        <w:widowControl w:val="0"/>
        <w:spacing w:after="0"/>
        <w:ind w:left="2160"/>
        <w:rPr>
          <w:rFonts w:ascii="FuturaTMedRo1" w:hAnsi="FuturaTMedRo1"/>
        </w:rPr>
      </w:pPr>
      <w:r w:rsidRPr="004B220F">
        <w:rPr>
          <w:rFonts w:ascii="FuturaTMedRo1" w:hAnsi="FuturaTMedRo1" w:cs="Times"/>
          <w:bCs/>
        </w:rPr>
        <w:t>libraries/</w:t>
      </w:r>
      <w:r w:rsidR="008E2839" w:rsidRPr="004B220F">
        <w:rPr>
          <w:rFonts w:ascii="FuturaTMedRo1" w:hAnsi="FuturaTMedRo1" w:cs="Times"/>
          <w:bCs/>
        </w:rPr>
        <w:t>LITTLEBITS</w:t>
      </w:r>
      <w:r w:rsidR="00016925">
        <w:rPr>
          <w:rFonts w:ascii="FuturaTMedRo1" w:hAnsi="FuturaTMedRo1" w:cs="Times"/>
          <w:bCs/>
        </w:rPr>
        <w:t>14</w:t>
      </w:r>
      <w:r w:rsidR="00F94C72">
        <w:rPr>
          <w:rFonts w:ascii="FuturaTMedRo1" w:hAnsi="FuturaTMedRo1" w:cs="Times"/>
          <w:bCs/>
        </w:rPr>
        <w:t>0915</w:t>
      </w:r>
      <w:r w:rsidR="00D3094C" w:rsidRPr="004B220F">
        <w:rPr>
          <w:rFonts w:ascii="FuturaTMedRo1" w:hAnsi="FuturaTMedRo1" w:cs="Times"/>
          <w:bCs/>
        </w:rPr>
        <w:t>.lbr</w:t>
      </w:r>
    </w:p>
    <w:p w14:paraId="2C4B82E5" w14:textId="5ADD1FD2" w:rsidR="00D3094C" w:rsidRPr="004B220F" w:rsidRDefault="00D3094C" w:rsidP="00BC5581">
      <w:pPr>
        <w:widowControl w:val="0"/>
        <w:spacing w:after="0"/>
        <w:ind w:left="1440"/>
        <w:rPr>
          <w:rFonts w:ascii="FuturaTMedRo1" w:hAnsi="FuturaTMedRo1"/>
        </w:rPr>
      </w:pPr>
      <w:r w:rsidRPr="004B220F">
        <w:rPr>
          <w:rFonts w:ascii="FuturaTMedRo1" w:hAnsi="FuturaTMedRo1" w:cs="Times"/>
          <w:bCs/>
        </w:rPr>
        <w:t>Design Rules File</w:t>
      </w:r>
      <w:r w:rsidR="002E47CF" w:rsidRPr="004B220F">
        <w:rPr>
          <w:rFonts w:ascii="FuturaTMedRo1" w:hAnsi="FuturaTMedRo1" w:cs="Times"/>
          <w:bCs/>
        </w:rPr>
        <w:t>s</w:t>
      </w:r>
      <w:r w:rsidRPr="004B220F">
        <w:rPr>
          <w:rFonts w:ascii="FuturaTMedRo1" w:hAnsi="FuturaTMedRo1" w:cs="Times"/>
          <w:bCs/>
        </w:rPr>
        <w:t>:</w:t>
      </w:r>
    </w:p>
    <w:p w14:paraId="168BA9D6" w14:textId="19846FBD" w:rsidR="00F4423E" w:rsidRPr="004B220F" w:rsidRDefault="003A5B92" w:rsidP="00BC5581">
      <w:pPr>
        <w:widowControl w:val="0"/>
        <w:spacing w:after="0"/>
        <w:ind w:left="1440" w:firstLine="720"/>
        <w:rPr>
          <w:rFonts w:ascii="FuturaTMedRo1" w:hAnsi="FuturaTMedRo1" w:cs="Times"/>
          <w:bCs/>
        </w:rPr>
      </w:pPr>
      <w:bookmarkStart w:id="4" w:name="__DdeLink__501_1020017946"/>
      <w:bookmarkEnd w:id="4"/>
      <w:r w:rsidRPr="004B220F">
        <w:rPr>
          <w:rFonts w:ascii="FuturaTMedRo1" w:hAnsi="FuturaTMedRo1" w:cs="Times"/>
          <w:bCs/>
        </w:rPr>
        <w:t>libraries/littleBitsDRC</w:t>
      </w:r>
      <w:r w:rsidR="00F22A93">
        <w:rPr>
          <w:rFonts w:ascii="FuturaTMedRo1" w:hAnsi="FuturaTMedRo1" w:cs="Times"/>
          <w:bCs/>
        </w:rPr>
        <w:t>_140813</w:t>
      </w:r>
      <w:r w:rsidR="00D3094C" w:rsidRPr="004B220F">
        <w:rPr>
          <w:rFonts w:ascii="FuturaTMedRo1" w:hAnsi="FuturaTMedRo1" w:cs="Times"/>
          <w:bCs/>
        </w:rPr>
        <w:t>.dru</w:t>
      </w:r>
      <w:r w:rsidR="002E47CF" w:rsidRPr="004B220F">
        <w:rPr>
          <w:rFonts w:ascii="FuturaTMedRo1" w:hAnsi="FuturaTMedRo1" w:cs="Times"/>
          <w:bCs/>
        </w:rPr>
        <w:tab/>
      </w:r>
      <w:r w:rsidR="002E47CF" w:rsidRPr="004B220F">
        <w:rPr>
          <w:rFonts w:ascii="FuturaTMedRo1" w:hAnsi="FuturaTMedRo1" w:cs="Times"/>
          <w:bCs/>
        </w:rPr>
        <w:tab/>
        <w:t>//for 2-layer boards</w:t>
      </w:r>
    </w:p>
    <w:p w14:paraId="701A8F0E" w14:textId="08BF6DE5" w:rsidR="002E47CF" w:rsidRPr="004B220F" w:rsidRDefault="002E47CF" w:rsidP="00BC5581">
      <w:pPr>
        <w:widowControl w:val="0"/>
        <w:spacing w:after="0"/>
        <w:ind w:left="1440" w:firstLine="720"/>
        <w:rPr>
          <w:rFonts w:ascii="FuturaTMedRo1" w:hAnsi="FuturaTMedRo1" w:cs="Times"/>
          <w:bCs/>
        </w:rPr>
      </w:pPr>
      <w:r w:rsidRPr="004B220F">
        <w:rPr>
          <w:rFonts w:ascii="FuturaTMedRo1" w:hAnsi="FuturaTMedRo1" w:cs="Times"/>
          <w:bCs/>
        </w:rPr>
        <w:t>libraries/littleBits4-LAYERDRC</w:t>
      </w:r>
      <w:r w:rsidR="00F22A93">
        <w:rPr>
          <w:rFonts w:ascii="FuturaTMedRo1" w:hAnsi="FuturaTMedRo1" w:cs="Times"/>
          <w:bCs/>
        </w:rPr>
        <w:t>_140813</w:t>
      </w:r>
      <w:r w:rsidRPr="004B220F">
        <w:rPr>
          <w:rFonts w:ascii="FuturaTMedRo1" w:hAnsi="FuturaTMedRo1" w:cs="Times"/>
          <w:bCs/>
        </w:rPr>
        <w:t>.dru</w:t>
      </w:r>
      <w:r w:rsidRPr="004B220F">
        <w:rPr>
          <w:rFonts w:ascii="FuturaTMedRo1" w:hAnsi="FuturaTMedRo1" w:cs="Times"/>
          <w:bCs/>
        </w:rPr>
        <w:tab/>
      </w:r>
      <w:r w:rsidRPr="004B220F">
        <w:rPr>
          <w:rFonts w:ascii="FuturaTMedRo1" w:hAnsi="FuturaTMedRo1"/>
        </w:rPr>
        <w:t>//for 4-layer boards</w:t>
      </w:r>
    </w:p>
    <w:p w14:paraId="4DC2CE44" w14:textId="4C17B8C7" w:rsidR="00F72E48" w:rsidRDefault="00E956F8" w:rsidP="009D6457">
      <w:pPr>
        <w:pStyle w:val="Heading2"/>
        <w:spacing w:after="0"/>
        <w:rPr>
          <w:rFonts w:ascii="FuturaTMedRo1" w:hAnsi="FuturaTMedRo1"/>
        </w:rPr>
      </w:pPr>
      <w:bookmarkStart w:id="5" w:name="_Toc256953155"/>
      <w:r w:rsidRPr="004B220F">
        <w:rPr>
          <w:rFonts w:ascii="FuturaTMedRo1" w:hAnsi="FuturaTMedRo1"/>
        </w:rPr>
        <w:t>Product Design Requirement</w:t>
      </w:r>
      <w:r w:rsidR="00CC08A5" w:rsidRPr="004B220F">
        <w:rPr>
          <w:rFonts w:ascii="FuturaTMedRo1" w:hAnsi="FuturaTMedRo1"/>
        </w:rPr>
        <w:t xml:space="preserve"> (PRD)</w:t>
      </w:r>
      <w:bookmarkEnd w:id="5"/>
    </w:p>
    <w:p w14:paraId="45189896" w14:textId="77777777" w:rsidR="005F502F" w:rsidRPr="005F502F" w:rsidRDefault="005F502F" w:rsidP="005F502F">
      <w:pPr>
        <w:pStyle w:val="Textbody"/>
      </w:pPr>
    </w:p>
    <w:p w14:paraId="4837B707" w14:textId="77777777" w:rsidR="008B08E5" w:rsidRPr="004B220F" w:rsidRDefault="008B08E5" w:rsidP="009D6457">
      <w:pPr>
        <w:pStyle w:val="ListParagraph"/>
        <w:contextualSpacing w:val="0"/>
        <w:rPr>
          <w:rFonts w:ascii="FuturaTMedRo1" w:hAnsi="FuturaTMedRo1"/>
        </w:rPr>
      </w:pPr>
    </w:p>
    <w:p w14:paraId="38B545AA" w14:textId="2C04DD61" w:rsidR="00E956F8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6" w:name="_Toc256953156"/>
      <w:r w:rsidRPr="004B220F">
        <w:rPr>
          <w:rFonts w:ascii="FuturaTMedRo1" w:hAnsi="FuturaTMedRo1"/>
        </w:rPr>
        <w:t>Schematic</w:t>
      </w:r>
      <w:r w:rsidR="00B6319E" w:rsidRPr="004B220F">
        <w:rPr>
          <w:rFonts w:ascii="FuturaTMedRo1" w:hAnsi="FuturaTMedRo1"/>
        </w:rPr>
        <w:t xml:space="preserve"> (SCH)</w:t>
      </w:r>
      <w:bookmarkEnd w:id="6"/>
    </w:p>
    <w:p w14:paraId="4BCE836C" w14:textId="77777777" w:rsidR="000A1E91" w:rsidRPr="004B220F" w:rsidRDefault="000A1E91" w:rsidP="00BC5581">
      <w:pPr>
        <w:pStyle w:val="Textbody"/>
        <w:spacing w:after="0"/>
        <w:rPr>
          <w:rFonts w:ascii="FuturaTMedRo1" w:hAnsi="FuturaTMedRo1"/>
        </w:rPr>
      </w:pPr>
    </w:p>
    <w:p w14:paraId="4A6A9695" w14:textId="3281501C" w:rsidR="00080E46" w:rsidRPr="004B220F" w:rsidRDefault="00D359FD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The schematic should be based on one of the </w:t>
      </w:r>
      <w:r w:rsidR="0050226E" w:rsidRPr="004B220F">
        <w:rPr>
          <w:rFonts w:ascii="FuturaTMedRo1" w:hAnsi="FuturaTMedRo1"/>
        </w:rPr>
        <w:t>SCH</w:t>
      </w:r>
      <w:r w:rsidRPr="004B220F">
        <w:rPr>
          <w:rFonts w:ascii="FuturaTMedRo1" w:hAnsi="FuturaTMedRo1"/>
        </w:rPr>
        <w:t xml:space="preserve"> templates provided by LB</w:t>
      </w:r>
      <w:r w:rsidR="002B2E3D">
        <w:rPr>
          <w:rFonts w:ascii="FuturaTMedRo1" w:hAnsi="FuturaTMedRo1"/>
        </w:rPr>
        <w:t xml:space="preserve">, found in </w:t>
      </w:r>
      <w:r w:rsidR="002B2E3D" w:rsidRPr="00296137">
        <w:rPr>
          <w:rFonts w:ascii="FuturaTMedRo1" w:hAnsi="FuturaTMedRo1"/>
          <w:b/>
        </w:rPr>
        <w:t>Design/Eagle Templates for SCH and BRD</w:t>
      </w:r>
      <w:r w:rsidRPr="004B220F">
        <w:rPr>
          <w:rFonts w:ascii="FuturaTMedRo1" w:hAnsi="FuturaTMedRo1"/>
        </w:rPr>
        <w:t>.</w:t>
      </w:r>
    </w:p>
    <w:p w14:paraId="7F8804FD" w14:textId="77777777" w:rsidR="00D359FD" w:rsidRPr="004B220F" w:rsidRDefault="00D359FD" w:rsidP="00BC5581">
      <w:pPr>
        <w:pStyle w:val="ListParagraph"/>
        <w:numPr>
          <w:ilvl w:val="0"/>
          <w:numId w:val="0"/>
        </w:numPr>
        <w:ind w:left="1440"/>
        <w:rPr>
          <w:rFonts w:ascii="FuturaTMedRo1" w:hAnsi="FuturaTMedRo1"/>
        </w:rPr>
      </w:pPr>
    </w:p>
    <w:p w14:paraId="7455D2C4" w14:textId="77777777" w:rsidR="00D3094C" w:rsidRPr="001F0D4B" w:rsidRDefault="00D3094C" w:rsidP="00BC5581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  <w:bCs/>
        </w:rPr>
        <w:t>Schematic grid must be set to 0.1 inch</w:t>
      </w:r>
      <w:r w:rsidR="00072BD4" w:rsidRPr="004B220F">
        <w:rPr>
          <w:rFonts w:ascii="FuturaTMedRo1" w:hAnsi="FuturaTMedRo1"/>
          <w:bCs/>
        </w:rPr>
        <w:t>.</w:t>
      </w:r>
    </w:p>
    <w:p w14:paraId="76C3EB6C" w14:textId="77777777" w:rsidR="006509E1" w:rsidRPr="004B220F" w:rsidRDefault="006509E1" w:rsidP="00BC5581">
      <w:pPr>
        <w:widowControl w:val="0"/>
        <w:spacing w:after="0"/>
        <w:rPr>
          <w:rFonts w:ascii="FuturaTMedRo1" w:hAnsi="FuturaTMedRo1"/>
        </w:rPr>
      </w:pPr>
    </w:p>
    <w:p w14:paraId="1CF03716" w14:textId="77777777" w:rsidR="00D3094C" w:rsidRPr="004B220F" w:rsidRDefault="00D3094C" w:rsidP="00BC5581">
      <w:pPr>
        <w:pStyle w:val="Heading2"/>
        <w:spacing w:after="0"/>
        <w:rPr>
          <w:rFonts w:ascii="FuturaTMedRo1" w:hAnsi="FuturaTMedRo1"/>
        </w:rPr>
      </w:pPr>
      <w:bookmarkStart w:id="7" w:name="_Toc256953157"/>
      <w:r w:rsidRPr="004B220F">
        <w:rPr>
          <w:rFonts w:ascii="FuturaTMedRo1" w:hAnsi="FuturaTMedRo1"/>
        </w:rPr>
        <w:t>Printed Circuit Board (PCB)</w:t>
      </w:r>
      <w:bookmarkEnd w:id="7"/>
    </w:p>
    <w:p w14:paraId="467DFE97" w14:textId="77777777" w:rsidR="00D3094C" w:rsidRPr="004B220F" w:rsidRDefault="00D3094C" w:rsidP="00BC5581">
      <w:pPr>
        <w:widowControl w:val="0"/>
        <w:spacing w:after="0"/>
        <w:rPr>
          <w:rFonts w:ascii="FuturaTMedRo1" w:hAnsi="FuturaTMedRo1"/>
        </w:rPr>
      </w:pPr>
    </w:p>
    <w:p w14:paraId="47D161E8" w14:textId="69BFF7E2" w:rsidR="00142E81" w:rsidRPr="004B220F" w:rsidRDefault="00746896" w:rsidP="001F0D4B">
      <w:pPr>
        <w:pStyle w:val="ListParagraph"/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Set the </w:t>
      </w:r>
      <w:r w:rsidR="00142E81" w:rsidRPr="004B220F">
        <w:rPr>
          <w:rFonts w:ascii="FuturaTMedRo1" w:hAnsi="FuturaTMedRo1"/>
        </w:rPr>
        <w:t xml:space="preserve">PCB layout primary grid to 0.05mm. </w:t>
      </w:r>
      <w:r w:rsidRPr="004B220F">
        <w:rPr>
          <w:rFonts w:ascii="FuturaTMedRo1" w:hAnsi="FuturaTMedRo1"/>
        </w:rPr>
        <w:t>Set t</w:t>
      </w:r>
      <w:r w:rsidR="00142E81" w:rsidRPr="004B220F">
        <w:rPr>
          <w:rFonts w:ascii="FuturaTMedRo1" w:hAnsi="FuturaTMedRo1"/>
        </w:rPr>
        <w:t>he alternate grid to 0.01mm.</w:t>
      </w:r>
    </w:p>
    <w:p w14:paraId="0F857892" w14:textId="77777777" w:rsidR="00FE27EB" w:rsidRPr="004B220F" w:rsidRDefault="00D3094C" w:rsidP="00BC5581">
      <w:pPr>
        <w:pStyle w:val="Heading3"/>
        <w:spacing w:after="0"/>
        <w:rPr>
          <w:rFonts w:ascii="FuturaTMedRo1" w:hAnsi="FuturaTMedRo1"/>
        </w:rPr>
      </w:pPr>
      <w:bookmarkStart w:id="8" w:name="_Toc256953158"/>
      <w:r w:rsidRPr="004B220F">
        <w:rPr>
          <w:rFonts w:ascii="FuturaTMedRo1" w:hAnsi="FuturaTMedRo1"/>
        </w:rPr>
        <w:lastRenderedPageBreak/>
        <w:t>Component Choice and Placement</w:t>
      </w:r>
      <w:bookmarkEnd w:id="8"/>
    </w:p>
    <w:p w14:paraId="1BFFD3D9" w14:textId="36CF81C5" w:rsidR="001924DA" w:rsidRPr="001F0D4B" w:rsidRDefault="00931E04" w:rsidP="001F0D4B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>bitSnap connectors</w:t>
      </w:r>
      <w:r w:rsidR="00B86D6F" w:rsidRPr="004B220F">
        <w:rPr>
          <w:rFonts w:ascii="FuturaTMedRo1" w:hAnsi="FuturaTMedRo1"/>
        </w:rPr>
        <w:t xml:space="preserve"> must not be moved from their original positions in the templates.</w:t>
      </w:r>
    </w:p>
    <w:p w14:paraId="4318F652" w14:textId="77777777" w:rsidR="00A36D0D" w:rsidRPr="004B220F" w:rsidRDefault="00D3094C" w:rsidP="00BC5581">
      <w:pPr>
        <w:pStyle w:val="Heading3"/>
        <w:spacing w:after="0"/>
        <w:rPr>
          <w:rFonts w:ascii="FuturaTMedRo1" w:hAnsi="FuturaTMedRo1"/>
        </w:rPr>
      </w:pPr>
      <w:bookmarkStart w:id="9" w:name="_Toc256953159"/>
      <w:r w:rsidRPr="004B220F">
        <w:rPr>
          <w:rFonts w:ascii="FuturaTMedRo1" w:hAnsi="FuturaTMedRo1"/>
        </w:rPr>
        <w:t>Design Rule Check</w:t>
      </w:r>
      <w:bookmarkEnd w:id="9"/>
    </w:p>
    <w:p w14:paraId="2FAE8EF7" w14:textId="2F39ACE2" w:rsidR="00B549D5" w:rsidRPr="004B220F" w:rsidRDefault="00D3094C" w:rsidP="00BC5581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 xml:space="preserve">Board layouts </w:t>
      </w:r>
      <w:r w:rsidR="00560902" w:rsidRPr="004B220F">
        <w:rPr>
          <w:rFonts w:ascii="FuturaTMedRo1" w:hAnsi="FuturaTMedRo1"/>
        </w:rPr>
        <w:t xml:space="preserve">must </w:t>
      </w:r>
      <w:r w:rsidRPr="004B220F">
        <w:rPr>
          <w:rFonts w:ascii="FuturaTMedRo1" w:hAnsi="FuturaTMedRo1"/>
        </w:rPr>
        <w:t>be verified using the littleBits DRC file provided.</w:t>
      </w:r>
    </w:p>
    <w:p w14:paraId="04897E0F" w14:textId="77777777" w:rsidR="00606777" w:rsidRPr="004B220F" w:rsidRDefault="00606777" w:rsidP="00BC5581">
      <w:pPr>
        <w:pStyle w:val="ListParagraph"/>
        <w:numPr>
          <w:ilvl w:val="0"/>
          <w:numId w:val="0"/>
        </w:numPr>
        <w:ind w:left="2448"/>
        <w:rPr>
          <w:rFonts w:ascii="FuturaTMedRo1" w:hAnsi="FuturaTMedRo1"/>
        </w:rPr>
      </w:pPr>
    </w:p>
    <w:p w14:paraId="2E5172A8" w14:textId="2A1E8B43" w:rsidR="008F36EC" w:rsidRPr="004B220F" w:rsidRDefault="008F36EC" w:rsidP="00BC5581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>The DRC file must be run with only layers 1 to 20 turned on.</w:t>
      </w:r>
    </w:p>
    <w:p w14:paraId="29B5A7C5" w14:textId="77777777" w:rsidR="00606777" w:rsidRPr="004B220F" w:rsidRDefault="00606777" w:rsidP="00BC5581">
      <w:pPr>
        <w:pStyle w:val="ListParagraph"/>
        <w:numPr>
          <w:ilvl w:val="0"/>
          <w:numId w:val="0"/>
        </w:numPr>
        <w:ind w:left="2448"/>
        <w:rPr>
          <w:rFonts w:ascii="FuturaTMedRo1" w:hAnsi="FuturaTMedRo1"/>
        </w:rPr>
      </w:pPr>
    </w:p>
    <w:p w14:paraId="7996BE83" w14:textId="3BE5E12E" w:rsidR="004F06FF" w:rsidRPr="000B10CE" w:rsidRDefault="00D3094C" w:rsidP="00BC5581">
      <w:pPr>
        <w:pStyle w:val="ListParagraph"/>
        <w:numPr>
          <w:ilvl w:val="3"/>
          <w:numId w:val="24"/>
        </w:numPr>
        <w:rPr>
          <w:rFonts w:ascii="FuturaTMedRo1" w:hAnsi="FuturaTMedRo1"/>
        </w:rPr>
      </w:pPr>
      <w:r w:rsidRPr="004B220F">
        <w:rPr>
          <w:rFonts w:ascii="FuturaTMedRo1" w:hAnsi="FuturaTMedRo1"/>
        </w:rPr>
        <w:t>Width error of revision number copper text can be ignored.</w:t>
      </w:r>
      <w:r w:rsidR="001F0D4B" w:rsidRPr="001F0D4B" w:rsidDel="001F0D4B">
        <w:t xml:space="preserve"> </w:t>
      </w:r>
    </w:p>
    <w:p w14:paraId="35F8AB0B" w14:textId="46A6142B" w:rsidR="00D3094C" w:rsidRPr="004B220F" w:rsidRDefault="00D3094C" w:rsidP="000B10CE">
      <w:pPr>
        <w:pStyle w:val="Heading2"/>
        <w:numPr>
          <w:ilvl w:val="0"/>
          <w:numId w:val="0"/>
        </w:numPr>
        <w:spacing w:after="0"/>
        <w:ind w:left="720" w:hanging="720"/>
        <w:rPr>
          <w:rFonts w:ascii="FuturaTMedRo1" w:hAnsi="FuturaTMedRo1"/>
        </w:rPr>
      </w:pPr>
    </w:p>
    <w:sectPr w:rsidR="00D3094C" w:rsidRPr="004B220F" w:rsidSect="00030DB7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0" w:footer="0" w:gutter="0"/>
      <w:cols w:space="720"/>
      <w:formProt w:val="0"/>
      <w:titlePg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2F00A" w14:textId="77777777" w:rsidR="00BA5413" w:rsidRDefault="00BA5413">
      <w:pPr>
        <w:spacing w:after="0" w:line="240" w:lineRule="auto"/>
      </w:pPr>
      <w:r>
        <w:separator/>
      </w:r>
    </w:p>
  </w:endnote>
  <w:endnote w:type="continuationSeparator" w:id="0">
    <w:p w14:paraId="57103B37" w14:textId="77777777" w:rsidR="00BA5413" w:rsidRDefault="00BA5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state-Regular">
    <w:charset w:val="00"/>
    <w:family w:val="auto"/>
    <w:pitch w:val="variable"/>
    <w:sig w:usb0="00000003" w:usb1="00000000" w:usb2="00000000" w:usb3="00000000" w:csb0="00000001" w:csb1="00000000"/>
  </w:font>
  <w:font w:name="FuturaTMedRo1">
    <w:altName w:val="Mang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32ABCA" w14:textId="77777777" w:rsidR="00306CEC" w:rsidRPr="00EF1811" w:rsidRDefault="00306CEC" w:rsidP="00C1297E">
    <w:pPr>
      <w:pStyle w:val="Footer"/>
      <w:jc w:val="right"/>
      <w:rPr>
        <w:rFonts w:ascii="FuturaTMedRo1" w:hAnsi="FuturaTMedRo1"/>
      </w:rPr>
    </w:pPr>
    <w:r w:rsidRPr="00EF1811">
      <w:rPr>
        <w:rStyle w:val="PageNumber"/>
        <w:rFonts w:ascii="FuturaTMedRo1" w:hAnsi="FuturaTMedRo1"/>
      </w:rPr>
      <w:fldChar w:fldCharType="begin"/>
    </w:r>
    <w:r w:rsidRPr="00EF1811">
      <w:rPr>
        <w:rStyle w:val="PageNumber"/>
        <w:rFonts w:ascii="FuturaTMedRo1" w:hAnsi="FuturaTMedRo1"/>
      </w:rPr>
      <w:instrText xml:space="preserve"> PAGE </w:instrText>
    </w:r>
    <w:r w:rsidRPr="00EF1811">
      <w:rPr>
        <w:rStyle w:val="PageNumber"/>
        <w:rFonts w:ascii="FuturaTMedRo1" w:hAnsi="FuturaTMedRo1"/>
      </w:rPr>
      <w:fldChar w:fldCharType="separate"/>
    </w:r>
    <w:r w:rsidR="007B35AE">
      <w:rPr>
        <w:rStyle w:val="PageNumber"/>
        <w:rFonts w:ascii="FuturaTMedRo1" w:hAnsi="FuturaTMedRo1"/>
        <w:noProof/>
      </w:rPr>
      <w:t>5</w:t>
    </w:r>
    <w:r w:rsidRPr="00EF1811">
      <w:rPr>
        <w:rStyle w:val="PageNumber"/>
        <w:rFonts w:ascii="FuturaTMedRo1" w:hAnsi="FuturaTMedRo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1FA51" w14:textId="77777777" w:rsidR="00BA5413" w:rsidRDefault="00BA5413">
      <w:pPr>
        <w:spacing w:after="0" w:line="240" w:lineRule="auto"/>
      </w:pPr>
      <w:r>
        <w:separator/>
      </w:r>
    </w:p>
  </w:footnote>
  <w:footnote w:type="continuationSeparator" w:id="0">
    <w:p w14:paraId="4D5B3034" w14:textId="77777777" w:rsidR="00BA5413" w:rsidRDefault="00BA5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A3D88" w14:textId="77777777" w:rsidR="00306CEC" w:rsidRDefault="00306CEC">
    <w:pPr>
      <w:pStyle w:val="Header"/>
      <w:rPr>
        <w:noProof/>
      </w:rPr>
    </w:pPr>
  </w:p>
  <w:p w14:paraId="5FD5FF87" w14:textId="3767A918" w:rsidR="00306CEC" w:rsidRDefault="00306C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8B209" w14:textId="77777777" w:rsidR="00306CEC" w:rsidRDefault="00306CEC">
    <w:pPr>
      <w:pStyle w:val="Header"/>
    </w:pPr>
  </w:p>
  <w:p w14:paraId="3AF5B1FB" w14:textId="616423FE" w:rsidR="00306CEC" w:rsidRDefault="00306CEC">
    <w:pPr>
      <w:pStyle w:val="Header"/>
    </w:pPr>
    <w:r>
      <w:rPr>
        <w:noProof/>
      </w:rPr>
      <w:drawing>
        <wp:inline distT="0" distB="0" distL="0" distR="0" wp14:anchorId="59C5C47A" wp14:editId="130F6A2B">
          <wp:extent cx="2295525" cy="6308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ttleBitsLogo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3670" cy="6413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6F8C"/>
    <w:multiLevelType w:val="multilevel"/>
    <w:tmpl w:val="9970F53E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0BC52B7"/>
    <w:multiLevelType w:val="multilevel"/>
    <w:tmpl w:val="14B02030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1C101FB"/>
    <w:multiLevelType w:val="hybridMultilevel"/>
    <w:tmpl w:val="4314DBEA"/>
    <w:lvl w:ilvl="0" w:tplc="44409D04">
      <w:start w:val="1"/>
      <w:numFmt w:val="bullet"/>
      <w:lvlText w:val="◊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B500D8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077C51F1"/>
    <w:multiLevelType w:val="multilevel"/>
    <w:tmpl w:val="7FDCA1D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none"/>
      <w:lvlText w:val="%1.%2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08416944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0A3422BA"/>
    <w:multiLevelType w:val="multilevel"/>
    <w:tmpl w:val="DF8A46B6"/>
    <w:lvl w:ilvl="0">
      <w:start w:val="1"/>
      <w:numFmt w:val="decimal"/>
      <w:lvlText w:val="%1.0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16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96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7">
    <w:nsid w:val="182205FD"/>
    <w:multiLevelType w:val="multilevel"/>
    <w:tmpl w:val="3A624D2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19F33024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1A75435A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1A8629B8"/>
    <w:multiLevelType w:val="multilevel"/>
    <w:tmpl w:val="9970F53E"/>
    <w:lvl w:ilvl="0">
      <w:start w:val="1"/>
      <w:numFmt w:val="decimal"/>
      <w:lvlText w:val="%1.0.0"/>
      <w:lvlJc w:val="left"/>
      <w:pPr>
        <w:ind w:left="288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360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432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11">
    <w:nsid w:val="1B247890"/>
    <w:multiLevelType w:val="multilevel"/>
    <w:tmpl w:val="50AC678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1"/>
      <w:lvlJc w:val="left"/>
      <w:pPr>
        <w:ind w:left="1440" w:firstLine="0"/>
      </w:pPr>
      <w:rPr>
        <w:rFonts w:hint="default"/>
      </w:rPr>
    </w:lvl>
    <w:lvl w:ilvl="2">
      <w:start w:val="1"/>
      <w:numFmt w:val="none"/>
      <w:lvlText w:val="%1.%2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1C7D1D27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228620C3"/>
    <w:multiLevelType w:val="multilevel"/>
    <w:tmpl w:val="DF8A46B6"/>
    <w:lvl w:ilvl="0">
      <w:start w:val="1"/>
      <w:numFmt w:val="decimal"/>
      <w:lvlText w:val="%1.0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16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96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14">
    <w:nsid w:val="22E152C0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25723C9C"/>
    <w:multiLevelType w:val="multilevel"/>
    <w:tmpl w:val="3F98241A"/>
    <w:lvl w:ilvl="0">
      <w:start w:val="1"/>
      <w:numFmt w:val="decimal"/>
      <w:pStyle w:val="Heading2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ListParagraph"/>
      <w:lvlText w:val="%1.0.%2"/>
      <w:lvlJc w:val="left"/>
      <w:pPr>
        <w:ind w:left="1440" w:hanging="720"/>
      </w:pPr>
      <w:rPr>
        <w:rFonts w:ascii="FuturaTMedRo1" w:hAnsi="FuturaTMedRo1" w:hint="default"/>
        <w:b w:val="0"/>
      </w:rPr>
    </w:lvl>
    <w:lvl w:ilvl="2">
      <w:start w:val="1"/>
      <w:numFmt w:val="decimal"/>
      <w:pStyle w:val="Heading3"/>
      <w:lvlText w:val="%1.%3.0"/>
      <w:lvlJc w:val="left"/>
      <w:pPr>
        <w:ind w:left="2160" w:hanging="1440"/>
      </w:pPr>
      <w:rPr>
        <w:rFonts w:ascii="FuturaTMedRo1" w:hAnsi="FuturaTMedRo1" w:hint="default"/>
        <w:b w:val="0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FuturaTMedRo1" w:hAnsi="FuturaTMedRo1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288E0A2D"/>
    <w:multiLevelType w:val="multilevel"/>
    <w:tmpl w:val="8F32D55A"/>
    <w:lvl w:ilvl="0">
      <w:start w:val="7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291E3071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>
    <w:nsid w:val="299615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CB025EE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2F67396E"/>
    <w:multiLevelType w:val="multilevel"/>
    <w:tmpl w:val="872E5D40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>
    <w:nsid w:val="324A72F5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>
    <w:nsid w:val="334F1B74"/>
    <w:multiLevelType w:val="multilevel"/>
    <w:tmpl w:val="0D2C90D8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>
    <w:nsid w:val="35B10408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>
    <w:nsid w:val="37B84316"/>
    <w:multiLevelType w:val="multilevel"/>
    <w:tmpl w:val="217C13A8"/>
    <w:lvl w:ilvl="0">
      <w:start w:val="1"/>
      <w:numFmt w:val="decimal"/>
      <w:lvlText w:val="%1.0.0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88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25">
    <w:nsid w:val="3C2D3B95"/>
    <w:multiLevelType w:val="multilevel"/>
    <w:tmpl w:val="DBC838A4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2736" w:hanging="12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3C59581B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>
    <w:nsid w:val="3C67689B"/>
    <w:multiLevelType w:val="multilevel"/>
    <w:tmpl w:val="DA22E2D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>
    <w:nsid w:val="3DC62723"/>
    <w:multiLevelType w:val="multilevel"/>
    <w:tmpl w:val="8F32D55A"/>
    <w:lvl w:ilvl="0">
      <w:start w:val="7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3F8E6167"/>
    <w:multiLevelType w:val="multilevel"/>
    <w:tmpl w:val="BE8CA17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409A1B4D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>
    <w:nsid w:val="41983124"/>
    <w:multiLevelType w:val="multilevel"/>
    <w:tmpl w:val="0C2E86E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2">
    <w:nsid w:val="451B6A1A"/>
    <w:multiLevelType w:val="multilevel"/>
    <w:tmpl w:val="A2809EF4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>
    <w:nsid w:val="46DC1F76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>
    <w:nsid w:val="55211357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>
    <w:nsid w:val="56567663"/>
    <w:multiLevelType w:val="multilevel"/>
    <w:tmpl w:val="872E5D40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6">
    <w:nsid w:val="5984755C"/>
    <w:multiLevelType w:val="multilevel"/>
    <w:tmpl w:val="BB3C846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7">
    <w:nsid w:val="5C544D06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>
    <w:nsid w:val="611F22C7"/>
    <w:multiLevelType w:val="multilevel"/>
    <w:tmpl w:val="3240144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9">
    <w:nsid w:val="63062433"/>
    <w:multiLevelType w:val="multilevel"/>
    <w:tmpl w:val="9970F53E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0">
    <w:nsid w:val="6644168E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>
    <w:nsid w:val="69245D09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2">
    <w:nsid w:val="6B9C0F0A"/>
    <w:multiLevelType w:val="multilevel"/>
    <w:tmpl w:val="217C13A8"/>
    <w:lvl w:ilvl="0">
      <w:start w:val="1"/>
      <w:numFmt w:val="decimal"/>
      <w:lvlText w:val="%1.0.0"/>
      <w:lvlJc w:val="left"/>
      <w:pPr>
        <w:ind w:left="216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88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43">
    <w:nsid w:val="6CA07D60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4">
    <w:nsid w:val="6CE855B7"/>
    <w:multiLevelType w:val="multilevel"/>
    <w:tmpl w:val="E3408C3C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ascii="Interstate-Regular" w:hAnsi="Interstate-Regular" w:hint="default"/>
        <w:b w:val="0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  <w:sz w:val="24"/>
        <w:szCs w:val="24"/>
      </w:rPr>
    </w:lvl>
    <w:lvl w:ilvl="3">
      <w:start w:val="1"/>
      <w:numFmt w:val="decimal"/>
      <w:lvlText w:val="%1.%3.%4"/>
      <w:lvlJc w:val="left"/>
      <w:pPr>
        <w:ind w:left="2448" w:hanging="1008"/>
      </w:pPr>
      <w:rPr>
        <w:rFonts w:ascii="Interstate-Regular" w:hAnsi="Interstate-Regular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5">
    <w:nsid w:val="6E185BDC"/>
    <w:multiLevelType w:val="multilevel"/>
    <w:tmpl w:val="9970F53E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%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>
    <w:nsid w:val="735D026A"/>
    <w:multiLevelType w:val="multilevel"/>
    <w:tmpl w:val="1CB0FCB2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lvlText w:val="1.%3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7">
    <w:nsid w:val="776F2F09"/>
    <w:multiLevelType w:val="multilevel"/>
    <w:tmpl w:val="8F32D55A"/>
    <w:lvl w:ilvl="0">
      <w:start w:val="7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1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8">
    <w:nsid w:val="787C6DFF"/>
    <w:multiLevelType w:val="hybridMultilevel"/>
    <w:tmpl w:val="45B4654A"/>
    <w:lvl w:ilvl="0" w:tplc="44409D04">
      <w:start w:val="1"/>
      <w:numFmt w:val="bullet"/>
      <w:lvlText w:val="◊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0D51C6"/>
    <w:multiLevelType w:val="multilevel"/>
    <w:tmpl w:val="DF8A46B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%2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0">
    <w:nsid w:val="7F884F8C"/>
    <w:multiLevelType w:val="multilevel"/>
    <w:tmpl w:val="50AC6786"/>
    <w:lvl w:ilvl="0">
      <w:start w:val="1"/>
      <w:numFmt w:val="decimal"/>
      <w:lvlText w:val="%1.0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0.1"/>
      <w:lvlJc w:val="left"/>
      <w:pPr>
        <w:ind w:left="1440" w:firstLine="0"/>
      </w:pPr>
      <w:rPr>
        <w:rFonts w:hint="default"/>
      </w:rPr>
    </w:lvl>
    <w:lvl w:ilvl="2">
      <w:start w:val="1"/>
      <w:numFmt w:val="none"/>
      <w:lvlText w:val="%1.%2.0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lvlText w:val="%4.1.1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1"/>
  </w:num>
  <w:num w:numId="2">
    <w:abstractNumId w:val="29"/>
  </w:num>
  <w:num w:numId="3">
    <w:abstractNumId w:val="47"/>
  </w:num>
  <w:num w:numId="4">
    <w:abstractNumId w:val="49"/>
  </w:num>
  <w:num w:numId="5">
    <w:abstractNumId w:val="37"/>
  </w:num>
  <w:num w:numId="6">
    <w:abstractNumId w:val="8"/>
  </w:num>
  <w:num w:numId="7">
    <w:abstractNumId w:val="19"/>
  </w:num>
  <w:num w:numId="8">
    <w:abstractNumId w:val="40"/>
  </w:num>
  <w:num w:numId="9">
    <w:abstractNumId w:val="43"/>
  </w:num>
  <w:num w:numId="10">
    <w:abstractNumId w:val="17"/>
  </w:num>
  <w:num w:numId="11">
    <w:abstractNumId w:val="3"/>
  </w:num>
  <w:num w:numId="12">
    <w:abstractNumId w:val="13"/>
  </w:num>
  <w:num w:numId="13">
    <w:abstractNumId w:val="6"/>
  </w:num>
  <w:num w:numId="14">
    <w:abstractNumId w:val="26"/>
  </w:num>
  <w:num w:numId="15">
    <w:abstractNumId w:val="28"/>
  </w:num>
  <w:num w:numId="16">
    <w:abstractNumId w:val="16"/>
  </w:num>
  <w:num w:numId="17">
    <w:abstractNumId w:val="21"/>
  </w:num>
  <w:num w:numId="18">
    <w:abstractNumId w:val="32"/>
  </w:num>
  <w:num w:numId="19">
    <w:abstractNumId w:val="50"/>
  </w:num>
  <w:num w:numId="20">
    <w:abstractNumId w:val="11"/>
  </w:num>
  <w:num w:numId="21">
    <w:abstractNumId w:val="4"/>
  </w:num>
  <w:num w:numId="22">
    <w:abstractNumId w:val="46"/>
  </w:num>
  <w:num w:numId="23">
    <w:abstractNumId w:val="18"/>
  </w:num>
  <w:num w:numId="24">
    <w:abstractNumId w:val="15"/>
  </w:num>
  <w:num w:numId="25">
    <w:abstractNumId w:val="1"/>
  </w:num>
  <w:num w:numId="26">
    <w:abstractNumId w:val="39"/>
  </w:num>
  <w:num w:numId="27">
    <w:abstractNumId w:val="10"/>
  </w:num>
  <w:num w:numId="28">
    <w:abstractNumId w:val="45"/>
  </w:num>
  <w:num w:numId="29">
    <w:abstractNumId w:val="0"/>
  </w:num>
  <w:num w:numId="30">
    <w:abstractNumId w:val="7"/>
  </w:num>
  <w:num w:numId="31">
    <w:abstractNumId w:val="38"/>
  </w:num>
  <w:num w:numId="32">
    <w:abstractNumId w:val="27"/>
  </w:num>
  <w:num w:numId="33">
    <w:abstractNumId w:val="25"/>
  </w:num>
  <w:num w:numId="34">
    <w:abstractNumId w:val="48"/>
  </w:num>
  <w:num w:numId="35">
    <w:abstractNumId w:val="42"/>
  </w:num>
  <w:num w:numId="36">
    <w:abstractNumId w:val="24"/>
  </w:num>
  <w:num w:numId="37">
    <w:abstractNumId w:val="2"/>
  </w:num>
  <w:num w:numId="38">
    <w:abstractNumId w:val="35"/>
  </w:num>
  <w:num w:numId="39">
    <w:abstractNumId w:val="20"/>
  </w:num>
  <w:num w:numId="40">
    <w:abstractNumId w:val="34"/>
  </w:num>
  <w:num w:numId="41">
    <w:abstractNumId w:val="30"/>
  </w:num>
  <w:num w:numId="42">
    <w:abstractNumId w:val="23"/>
  </w:num>
  <w:num w:numId="43">
    <w:abstractNumId w:val="9"/>
  </w:num>
  <w:num w:numId="44">
    <w:abstractNumId w:val="36"/>
  </w:num>
  <w:num w:numId="45">
    <w:abstractNumId w:val="12"/>
  </w:num>
  <w:num w:numId="46">
    <w:abstractNumId w:val="22"/>
  </w:num>
  <w:num w:numId="47">
    <w:abstractNumId w:val="33"/>
  </w:num>
  <w:num w:numId="48">
    <w:abstractNumId w:val="5"/>
  </w:num>
  <w:num w:numId="49">
    <w:abstractNumId w:val="14"/>
  </w:num>
  <w:num w:numId="50">
    <w:abstractNumId w:val="41"/>
  </w:num>
  <w:num w:numId="51">
    <w:abstractNumId w:val="44"/>
  </w:num>
  <w:num w:numId="5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94C"/>
    <w:rsid w:val="0000215F"/>
    <w:rsid w:val="00002F0E"/>
    <w:rsid w:val="00016925"/>
    <w:rsid w:val="00017E35"/>
    <w:rsid w:val="000226C7"/>
    <w:rsid w:val="00030DB7"/>
    <w:rsid w:val="00035F29"/>
    <w:rsid w:val="000360DB"/>
    <w:rsid w:val="00037E5E"/>
    <w:rsid w:val="00042392"/>
    <w:rsid w:val="00043C75"/>
    <w:rsid w:val="00045ADE"/>
    <w:rsid w:val="00046012"/>
    <w:rsid w:val="000507D7"/>
    <w:rsid w:val="00060752"/>
    <w:rsid w:val="000660D7"/>
    <w:rsid w:val="00072BD4"/>
    <w:rsid w:val="00080E46"/>
    <w:rsid w:val="00083857"/>
    <w:rsid w:val="00083DDA"/>
    <w:rsid w:val="00086868"/>
    <w:rsid w:val="00092790"/>
    <w:rsid w:val="00093AEE"/>
    <w:rsid w:val="00097F20"/>
    <w:rsid w:val="000A1371"/>
    <w:rsid w:val="000A1E91"/>
    <w:rsid w:val="000A28A8"/>
    <w:rsid w:val="000A7F9F"/>
    <w:rsid w:val="000B08AB"/>
    <w:rsid w:val="000B10CE"/>
    <w:rsid w:val="000B384F"/>
    <w:rsid w:val="000C0BC2"/>
    <w:rsid w:val="000C6CD4"/>
    <w:rsid w:val="000E7B34"/>
    <w:rsid w:val="00100BCE"/>
    <w:rsid w:val="001368E0"/>
    <w:rsid w:val="0013785E"/>
    <w:rsid w:val="00142E81"/>
    <w:rsid w:val="00154B38"/>
    <w:rsid w:val="0015702D"/>
    <w:rsid w:val="00174335"/>
    <w:rsid w:val="001924DA"/>
    <w:rsid w:val="001954D1"/>
    <w:rsid w:val="00196577"/>
    <w:rsid w:val="001A02BE"/>
    <w:rsid w:val="001A5909"/>
    <w:rsid w:val="001A6377"/>
    <w:rsid w:val="001B1F12"/>
    <w:rsid w:val="001B20A5"/>
    <w:rsid w:val="001B3BA9"/>
    <w:rsid w:val="001D6D0A"/>
    <w:rsid w:val="001D6E23"/>
    <w:rsid w:val="001E04BD"/>
    <w:rsid w:val="001F0D4B"/>
    <w:rsid w:val="001F3D51"/>
    <w:rsid w:val="00205EC4"/>
    <w:rsid w:val="00215C34"/>
    <w:rsid w:val="002232B5"/>
    <w:rsid w:val="0023668C"/>
    <w:rsid w:val="00256F2C"/>
    <w:rsid w:val="00265829"/>
    <w:rsid w:val="002740D0"/>
    <w:rsid w:val="002760B3"/>
    <w:rsid w:val="00286E34"/>
    <w:rsid w:val="00295DE4"/>
    <w:rsid w:val="002A01F8"/>
    <w:rsid w:val="002A206F"/>
    <w:rsid w:val="002A2B11"/>
    <w:rsid w:val="002A33D5"/>
    <w:rsid w:val="002B1C88"/>
    <w:rsid w:val="002B2E3D"/>
    <w:rsid w:val="002B7062"/>
    <w:rsid w:val="002C28C2"/>
    <w:rsid w:val="002C5A46"/>
    <w:rsid w:val="002C5C76"/>
    <w:rsid w:val="002D6A0F"/>
    <w:rsid w:val="002D7A0D"/>
    <w:rsid w:val="002E338D"/>
    <w:rsid w:val="002E47CF"/>
    <w:rsid w:val="002E66FD"/>
    <w:rsid w:val="002E6EB8"/>
    <w:rsid w:val="002E7CA3"/>
    <w:rsid w:val="002F131D"/>
    <w:rsid w:val="002F2AA1"/>
    <w:rsid w:val="002F6773"/>
    <w:rsid w:val="002F7F6F"/>
    <w:rsid w:val="0030625B"/>
    <w:rsid w:val="00306CEC"/>
    <w:rsid w:val="003244D6"/>
    <w:rsid w:val="003505F0"/>
    <w:rsid w:val="00352970"/>
    <w:rsid w:val="003623AA"/>
    <w:rsid w:val="00374FE0"/>
    <w:rsid w:val="00382095"/>
    <w:rsid w:val="003826CF"/>
    <w:rsid w:val="00394509"/>
    <w:rsid w:val="00397B0C"/>
    <w:rsid w:val="003A2C3D"/>
    <w:rsid w:val="003A5B92"/>
    <w:rsid w:val="003D1F1E"/>
    <w:rsid w:val="003D36CC"/>
    <w:rsid w:val="003D3D80"/>
    <w:rsid w:val="003E041F"/>
    <w:rsid w:val="003E6B74"/>
    <w:rsid w:val="003E7BB3"/>
    <w:rsid w:val="003F31CB"/>
    <w:rsid w:val="003F3576"/>
    <w:rsid w:val="003F4223"/>
    <w:rsid w:val="00405385"/>
    <w:rsid w:val="004062FA"/>
    <w:rsid w:val="0041076F"/>
    <w:rsid w:val="00413BA5"/>
    <w:rsid w:val="00416146"/>
    <w:rsid w:val="00423B53"/>
    <w:rsid w:val="0043545F"/>
    <w:rsid w:val="00442F06"/>
    <w:rsid w:val="00444ADA"/>
    <w:rsid w:val="00447582"/>
    <w:rsid w:val="004522A9"/>
    <w:rsid w:val="004566D8"/>
    <w:rsid w:val="004626EE"/>
    <w:rsid w:val="0046335C"/>
    <w:rsid w:val="00483641"/>
    <w:rsid w:val="004A171B"/>
    <w:rsid w:val="004A2102"/>
    <w:rsid w:val="004B220F"/>
    <w:rsid w:val="004B38BB"/>
    <w:rsid w:val="004B567C"/>
    <w:rsid w:val="004B6816"/>
    <w:rsid w:val="004C0BDF"/>
    <w:rsid w:val="004C3127"/>
    <w:rsid w:val="004D46D6"/>
    <w:rsid w:val="004E2428"/>
    <w:rsid w:val="004E33A7"/>
    <w:rsid w:val="004F06FF"/>
    <w:rsid w:val="004F08D4"/>
    <w:rsid w:val="004F1862"/>
    <w:rsid w:val="004F3B3D"/>
    <w:rsid w:val="004F74F5"/>
    <w:rsid w:val="0050226E"/>
    <w:rsid w:val="00506579"/>
    <w:rsid w:val="00515064"/>
    <w:rsid w:val="00517AC3"/>
    <w:rsid w:val="00521897"/>
    <w:rsid w:val="00535E3C"/>
    <w:rsid w:val="0054186C"/>
    <w:rsid w:val="0054346A"/>
    <w:rsid w:val="00551729"/>
    <w:rsid w:val="005559D8"/>
    <w:rsid w:val="00560902"/>
    <w:rsid w:val="00565192"/>
    <w:rsid w:val="00581F65"/>
    <w:rsid w:val="00585FBC"/>
    <w:rsid w:val="00593ED2"/>
    <w:rsid w:val="005A2575"/>
    <w:rsid w:val="005A654E"/>
    <w:rsid w:val="005A6A85"/>
    <w:rsid w:val="005B1CF3"/>
    <w:rsid w:val="005B2D96"/>
    <w:rsid w:val="005B7D42"/>
    <w:rsid w:val="005C1D92"/>
    <w:rsid w:val="005C3D1C"/>
    <w:rsid w:val="005C77A3"/>
    <w:rsid w:val="005D0AC7"/>
    <w:rsid w:val="005D145C"/>
    <w:rsid w:val="005D1E69"/>
    <w:rsid w:val="005D451E"/>
    <w:rsid w:val="005D6C4A"/>
    <w:rsid w:val="005D7EAE"/>
    <w:rsid w:val="005F2638"/>
    <w:rsid w:val="005F502F"/>
    <w:rsid w:val="00600C7D"/>
    <w:rsid w:val="006013F6"/>
    <w:rsid w:val="00606777"/>
    <w:rsid w:val="006076EE"/>
    <w:rsid w:val="00611D9A"/>
    <w:rsid w:val="00614483"/>
    <w:rsid w:val="006171E0"/>
    <w:rsid w:val="00621883"/>
    <w:rsid w:val="00626528"/>
    <w:rsid w:val="00627C9B"/>
    <w:rsid w:val="006351CA"/>
    <w:rsid w:val="006353C1"/>
    <w:rsid w:val="00635421"/>
    <w:rsid w:val="00641A68"/>
    <w:rsid w:val="006445FC"/>
    <w:rsid w:val="006471F4"/>
    <w:rsid w:val="006509E1"/>
    <w:rsid w:val="00651B7A"/>
    <w:rsid w:val="00676EFB"/>
    <w:rsid w:val="00685766"/>
    <w:rsid w:val="00692CB4"/>
    <w:rsid w:val="00694DD7"/>
    <w:rsid w:val="006A1B27"/>
    <w:rsid w:val="006B3DC2"/>
    <w:rsid w:val="006B509F"/>
    <w:rsid w:val="006B66BA"/>
    <w:rsid w:val="006B69F8"/>
    <w:rsid w:val="006D2E85"/>
    <w:rsid w:val="006D73E2"/>
    <w:rsid w:val="006E4BE6"/>
    <w:rsid w:val="006E5D48"/>
    <w:rsid w:val="006F14DC"/>
    <w:rsid w:val="006F7527"/>
    <w:rsid w:val="00703C80"/>
    <w:rsid w:val="00711914"/>
    <w:rsid w:val="00714501"/>
    <w:rsid w:val="00714D33"/>
    <w:rsid w:val="00721801"/>
    <w:rsid w:val="007318EC"/>
    <w:rsid w:val="00731D95"/>
    <w:rsid w:val="00732E7C"/>
    <w:rsid w:val="007373BD"/>
    <w:rsid w:val="00740DF9"/>
    <w:rsid w:val="00746896"/>
    <w:rsid w:val="0076183A"/>
    <w:rsid w:val="0076616D"/>
    <w:rsid w:val="00774B2F"/>
    <w:rsid w:val="00775BC8"/>
    <w:rsid w:val="00785117"/>
    <w:rsid w:val="00797DF0"/>
    <w:rsid w:val="007A05C5"/>
    <w:rsid w:val="007A2D30"/>
    <w:rsid w:val="007A6AB6"/>
    <w:rsid w:val="007B35AE"/>
    <w:rsid w:val="007C7FAD"/>
    <w:rsid w:val="007D2DED"/>
    <w:rsid w:val="007D689D"/>
    <w:rsid w:val="007E0067"/>
    <w:rsid w:val="007E1622"/>
    <w:rsid w:val="007F331E"/>
    <w:rsid w:val="007F38F0"/>
    <w:rsid w:val="0080084C"/>
    <w:rsid w:val="00800B1F"/>
    <w:rsid w:val="00803BC9"/>
    <w:rsid w:val="00803EBC"/>
    <w:rsid w:val="00804203"/>
    <w:rsid w:val="008065A0"/>
    <w:rsid w:val="00810735"/>
    <w:rsid w:val="0081684A"/>
    <w:rsid w:val="008214A5"/>
    <w:rsid w:val="0082342F"/>
    <w:rsid w:val="00852499"/>
    <w:rsid w:val="00856338"/>
    <w:rsid w:val="00857F99"/>
    <w:rsid w:val="00863396"/>
    <w:rsid w:val="00875BD6"/>
    <w:rsid w:val="00880F6C"/>
    <w:rsid w:val="00894539"/>
    <w:rsid w:val="008A4029"/>
    <w:rsid w:val="008B08E5"/>
    <w:rsid w:val="008B173E"/>
    <w:rsid w:val="008C1F06"/>
    <w:rsid w:val="008C6EB3"/>
    <w:rsid w:val="008C79B9"/>
    <w:rsid w:val="008D3D23"/>
    <w:rsid w:val="008D7459"/>
    <w:rsid w:val="008E2839"/>
    <w:rsid w:val="008F05D8"/>
    <w:rsid w:val="008F0D49"/>
    <w:rsid w:val="008F36EC"/>
    <w:rsid w:val="008F501D"/>
    <w:rsid w:val="00904BCA"/>
    <w:rsid w:val="009226FD"/>
    <w:rsid w:val="00925042"/>
    <w:rsid w:val="00931E04"/>
    <w:rsid w:val="009370E7"/>
    <w:rsid w:val="009543A6"/>
    <w:rsid w:val="0095520C"/>
    <w:rsid w:val="00964937"/>
    <w:rsid w:val="00965EB9"/>
    <w:rsid w:val="00977170"/>
    <w:rsid w:val="0098179B"/>
    <w:rsid w:val="00984875"/>
    <w:rsid w:val="009867CD"/>
    <w:rsid w:val="009A1ADE"/>
    <w:rsid w:val="009A1EAC"/>
    <w:rsid w:val="009C1F4F"/>
    <w:rsid w:val="009D5547"/>
    <w:rsid w:val="009D605F"/>
    <w:rsid w:val="009D6161"/>
    <w:rsid w:val="009D6457"/>
    <w:rsid w:val="009D6939"/>
    <w:rsid w:val="009E3AA7"/>
    <w:rsid w:val="009E3EB7"/>
    <w:rsid w:val="009F3DE8"/>
    <w:rsid w:val="00A00050"/>
    <w:rsid w:val="00A07C34"/>
    <w:rsid w:val="00A16DED"/>
    <w:rsid w:val="00A208DB"/>
    <w:rsid w:val="00A353FD"/>
    <w:rsid w:val="00A36D0D"/>
    <w:rsid w:val="00A5391A"/>
    <w:rsid w:val="00A56A72"/>
    <w:rsid w:val="00A6736E"/>
    <w:rsid w:val="00A70642"/>
    <w:rsid w:val="00A70AA8"/>
    <w:rsid w:val="00A831D4"/>
    <w:rsid w:val="00AB10B3"/>
    <w:rsid w:val="00AB5DAB"/>
    <w:rsid w:val="00AC09D2"/>
    <w:rsid w:val="00AC2263"/>
    <w:rsid w:val="00AC4EA7"/>
    <w:rsid w:val="00AC69B9"/>
    <w:rsid w:val="00AD08C6"/>
    <w:rsid w:val="00AD5B67"/>
    <w:rsid w:val="00AD7021"/>
    <w:rsid w:val="00AE6C78"/>
    <w:rsid w:val="00AF1BDF"/>
    <w:rsid w:val="00AF27CD"/>
    <w:rsid w:val="00AF6D1D"/>
    <w:rsid w:val="00AF6FF5"/>
    <w:rsid w:val="00AF7383"/>
    <w:rsid w:val="00B01051"/>
    <w:rsid w:val="00B073DB"/>
    <w:rsid w:val="00B1380D"/>
    <w:rsid w:val="00B139BA"/>
    <w:rsid w:val="00B146D4"/>
    <w:rsid w:val="00B21361"/>
    <w:rsid w:val="00B21C82"/>
    <w:rsid w:val="00B23C3B"/>
    <w:rsid w:val="00B522FB"/>
    <w:rsid w:val="00B549D5"/>
    <w:rsid w:val="00B5721B"/>
    <w:rsid w:val="00B6319E"/>
    <w:rsid w:val="00B63F00"/>
    <w:rsid w:val="00B8155B"/>
    <w:rsid w:val="00B8245D"/>
    <w:rsid w:val="00B86D6F"/>
    <w:rsid w:val="00B92D0C"/>
    <w:rsid w:val="00BA0485"/>
    <w:rsid w:val="00BA5413"/>
    <w:rsid w:val="00BA60DA"/>
    <w:rsid w:val="00BA7821"/>
    <w:rsid w:val="00BB0598"/>
    <w:rsid w:val="00BB2036"/>
    <w:rsid w:val="00BC0630"/>
    <w:rsid w:val="00BC0B1F"/>
    <w:rsid w:val="00BC36EC"/>
    <w:rsid w:val="00BC5396"/>
    <w:rsid w:val="00BC5581"/>
    <w:rsid w:val="00BD382C"/>
    <w:rsid w:val="00BE2ACD"/>
    <w:rsid w:val="00BE3886"/>
    <w:rsid w:val="00BF128A"/>
    <w:rsid w:val="00BF47AB"/>
    <w:rsid w:val="00C1297E"/>
    <w:rsid w:val="00C17B8E"/>
    <w:rsid w:val="00C2281C"/>
    <w:rsid w:val="00C24654"/>
    <w:rsid w:val="00C246A4"/>
    <w:rsid w:val="00C340FA"/>
    <w:rsid w:val="00C34D79"/>
    <w:rsid w:val="00C65E1D"/>
    <w:rsid w:val="00C706FB"/>
    <w:rsid w:val="00C74432"/>
    <w:rsid w:val="00CA72BD"/>
    <w:rsid w:val="00CB2A34"/>
    <w:rsid w:val="00CB5A84"/>
    <w:rsid w:val="00CB5F39"/>
    <w:rsid w:val="00CB71A3"/>
    <w:rsid w:val="00CC08A5"/>
    <w:rsid w:val="00CC54B0"/>
    <w:rsid w:val="00CC54D8"/>
    <w:rsid w:val="00CC5F84"/>
    <w:rsid w:val="00CD3E03"/>
    <w:rsid w:val="00CE4B7E"/>
    <w:rsid w:val="00CF707B"/>
    <w:rsid w:val="00D00D19"/>
    <w:rsid w:val="00D2206F"/>
    <w:rsid w:val="00D230DA"/>
    <w:rsid w:val="00D3094C"/>
    <w:rsid w:val="00D359FD"/>
    <w:rsid w:val="00D35ECB"/>
    <w:rsid w:val="00D55A1F"/>
    <w:rsid w:val="00D650AE"/>
    <w:rsid w:val="00D70373"/>
    <w:rsid w:val="00D9100D"/>
    <w:rsid w:val="00D91BA4"/>
    <w:rsid w:val="00DA3F62"/>
    <w:rsid w:val="00DA430E"/>
    <w:rsid w:val="00DA59F9"/>
    <w:rsid w:val="00DC5A0D"/>
    <w:rsid w:val="00DD0FCD"/>
    <w:rsid w:val="00DD1458"/>
    <w:rsid w:val="00DD33AF"/>
    <w:rsid w:val="00DD55AF"/>
    <w:rsid w:val="00DE102B"/>
    <w:rsid w:val="00DE17BB"/>
    <w:rsid w:val="00DE1F82"/>
    <w:rsid w:val="00DF6E82"/>
    <w:rsid w:val="00E0171B"/>
    <w:rsid w:val="00E050D2"/>
    <w:rsid w:val="00E07B57"/>
    <w:rsid w:val="00E106D0"/>
    <w:rsid w:val="00E13738"/>
    <w:rsid w:val="00E213C3"/>
    <w:rsid w:val="00E24DB3"/>
    <w:rsid w:val="00E36706"/>
    <w:rsid w:val="00E436B3"/>
    <w:rsid w:val="00E4433D"/>
    <w:rsid w:val="00E46F8B"/>
    <w:rsid w:val="00E57F05"/>
    <w:rsid w:val="00E672E6"/>
    <w:rsid w:val="00E80B53"/>
    <w:rsid w:val="00E91FF5"/>
    <w:rsid w:val="00E956F8"/>
    <w:rsid w:val="00EA1970"/>
    <w:rsid w:val="00EA2AE8"/>
    <w:rsid w:val="00EA5EB7"/>
    <w:rsid w:val="00EB1853"/>
    <w:rsid w:val="00EB44F3"/>
    <w:rsid w:val="00EC6B76"/>
    <w:rsid w:val="00ED3598"/>
    <w:rsid w:val="00ED4C1C"/>
    <w:rsid w:val="00ED597D"/>
    <w:rsid w:val="00ED615B"/>
    <w:rsid w:val="00EE6AB5"/>
    <w:rsid w:val="00EF06E3"/>
    <w:rsid w:val="00EF1811"/>
    <w:rsid w:val="00F01EF5"/>
    <w:rsid w:val="00F07B5A"/>
    <w:rsid w:val="00F103CD"/>
    <w:rsid w:val="00F22A93"/>
    <w:rsid w:val="00F305D0"/>
    <w:rsid w:val="00F34CE2"/>
    <w:rsid w:val="00F408AB"/>
    <w:rsid w:val="00F4423E"/>
    <w:rsid w:val="00F448EC"/>
    <w:rsid w:val="00F46287"/>
    <w:rsid w:val="00F51CFC"/>
    <w:rsid w:val="00F72E48"/>
    <w:rsid w:val="00F8511A"/>
    <w:rsid w:val="00F9138D"/>
    <w:rsid w:val="00F91905"/>
    <w:rsid w:val="00F91FB7"/>
    <w:rsid w:val="00F94C72"/>
    <w:rsid w:val="00FB4506"/>
    <w:rsid w:val="00FC3E47"/>
    <w:rsid w:val="00FD368E"/>
    <w:rsid w:val="00FD4FDB"/>
    <w:rsid w:val="00FD52A2"/>
    <w:rsid w:val="00FD6996"/>
    <w:rsid w:val="00FE27EB"/>
    <w:rsid w:val="00FE2A4A"/>
    <w:rsid w:val="00FE3BDF"/>
    <w:rsid w:val="00FF17FF"/>
    <w:rsid w:val="00FF1E87"/>
    <w:rsid w:val="00FF3585"/>
    <w:rsid w:val="00FF73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69FF8C"/>
  <w15:docId w15:val="{C43B3A81-8E90-4656-A981-1A98A505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3094C"/>
    <w:pPr>
      <w:suppressAutoHyphens/>
      <w:spacing w:after="160" w:line="259" w:lineRule="auto"/>
    </w:pPr>
    <w:rPr>
      <w:rFonts w:ascii="Cambria" w:eastAsia="SimSun" w:hAnsi="Cambria"/>
    </w:rPr>
  </w:style>
  <w:style w:type="paragraph" w:styleId="Heading1">
    <w:name w:val="heading 1"/>
    <w:basedOn w:val="Heading"/>
    <w:next w:val="Textbody"/>
    <w:link w:val="Heading1Char"/>
    <w:rsid w:val="00D3094C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link w:val="Heading2Char"/>
    <w:rsid w:val="00E672E6"/>
    <w:pPr>
      <w:numPr>
        <w:numId w:val="24"/>
      </w:numPr>
      <w:outlineLvl w:val="1"/>
    </w:pPr>
    <w:rPr>
      <w:rFonts w:cs="Times"/>
      <w:b/>
      <w:bCs/>
      <w:iCs/>
    </w:rPr>
  </w:style>
  <w:style w:type="paragraph" w:styleId="Heading3">
    <w:name w:val="heading 3"/>
    <w:basedOn w:val="Heading"/>
    <w:next w:val="Textbody"/>
    <w:link w:val="Heading3Char"/>
    <w:rsid w:val="00E672E6"/>
    <w:pPr>
      <w:numPr>
        <w:ilvl w:val="2"/>
        <w:numId w:val="24"/>
      </w:numPr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rsid w:val="00142E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094C"/>
    <w:rPr>
      <w:rFonts w:ascii="Arial" w:eastAsia="Microsoft YaHei" w:hAnsi="Arial" w:cs="Mang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672E6"/>
    <w:rPr>
      <w:rFonts w:ascii="Arial" w:eastAsia="Microsoft YaHei" w:hAnsi="Arial" w:cs="Times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672E6"/>
    <w:rPr>
      <w:rFonts w:ascii="Arial" w:eastAsia="Microsoft YaHei" w:hAnsi="Arial" w:cs="Mangal"/>
      <w:b/>
      <w:bCs/>
      <w:szCs w:val="28"/>
    </w:rPr>
  </w:style>
  <w:style w:type="character" w:customStyle="1" w:styleId="BalloonTextChar">
    <w:name w:val="Balloon Text Char"/>
    <w:basedOn w:val="DefaultParagraphFont"/>
    <w:rsid w:val="00D3094C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rsid w:val="00D3094C"/>
  </w:style>
  <w:style w:type="character" w:customStyle="1" w:styleId="FooterChar">
    <w:name w:val="Footer Char"/>
    <w:basedOn w:val="DefaultParagraphFont"/>
    <w:rsid w:val="00D3094C"/>
  </w:style>
  <w:style w:type="character" w:customStyle="1" w:styleId="ListLabel1">
    <w:name w:val="ListLabel 1"/>
    <w:rsid w:val="00D3094C"/>
  </w:style>
  <w:style w:type="character" w:customStyle="1" w:styleId="ListLabel2">
    <w:name w:val="ListLabel 2"/>
    <w:rsid w:val="00D3094C"/>
    <w:rPr>
      <w:rFonts w:cs="Courier New"/>
    </w:rPr>
  </w:style>
  <w:style w:type="character" w:customStyle="1" w:styleId="Bullets">
    <w:name w:val="Bullets"/>
    <w:rsid w:val="00D3094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D3094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D3094C"/>
    <w:pPr>
      <w:spacing w:after="120"/>
    </w:pPr>
  </w:style>
  <w:style w:type="paragraph" w:styleId="List">
    <w:name w:val="List"/>
    <w:basedOn w:val="Textbody"/>
    <w:rsid w:val="00D3094C"/>
    <w:rPr>
      <w:rFonts w:cs="Mangal"/>
    </w:rPr>
  </w:style>
  <w:style w:type="paragraph" w:styleId="Caption">
    <w:name w:val="caption"/>
    <w:basedOn w:val="Normal"/>
    <w:rsid w:val="00D3094C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D3094C"/>
    <w:pPr>
      <w:suppressLineNumbers/>
    </w:pPr>
    <w:rPr>
      <w:rFonts w:cs="Mangal"/>
    </w:rPr>
  </w:style>
  <w:style w:type="paragraph" w:styleId="ListParagraph">
    <w:name w:val="List Paragraph"/>
    <w:basedOn w:val="Normal"/>
    <w:rsid w:val="00DA3F62"/>
    <w:pPr>
      <w:widowControl w:val="0"/>
      <w:numPr>
        <w:ilvl w:val="1"/>
        <w:numId w:val="24"/>
      </w:numPr>
      <w:spacing w:after="0"/>
      <w:contextualSpacing/>
    </w:pPr>
    <w:rPr>
      <w:rFonts w:ascii="Interstate-Regular" w:hAnsi="Interstate-Regular" w:cs="Times"/>
    </w:rPr>
  </w:style>
  <w:style w:type="paragraph" w:styleId="BalloonText">
    <w:name w:val="Balloon Text"/>
    <w:basedOn w:val="Normal"/>
    <w:link w:val="BalloonTextChar1"/>
    <w:rsid w:val="00D3094C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rsid w:val="00D3094C"/>
    <w:rPr>
      <w:rFonts w:ascii="Lucida Grande" w:eastAsia="SimSun" w:hAnsi="Lucida Grande"/>
      <w:sz w:val="18"/>
      <w:szCs w:val="18"/>
    </w:rPr>
  </w:style>
  <w:style w:type="paragraph" w:styleId="Header">
    <w:name w:val="header"/>
    <w:basedOn w:val="Normal"/>
    <w:link w:val="HeaderChar1"/>
    <w:rsid w:val="00D3094C"/>
    <w:pPr>
      <w:suppressLineNumbers/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link w:val="Header"/>
    <w:rsid w:val="00D3094C"/>
    <w:rPr>
      <w:rFonts w:ascii="Cambria" w:eastAsia="SimSun" w:hAnsi="Cambria"/>
    </w:rPr>
  </w:style>
  <w:style w:type="paragraph" w:styleId="Footer">
    <w:name w:val="footer"/>
    <w:basedOn w:val="Normal"/>
    <w:link w:val="FooterChar1"/>
    <w:rsid w:val="00D3094C"/>
    <w:pPr>
      <w:suppressLineNumbers/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link w:val="Footer"/>
    <w:rsid w:val="00D3094C"/>
    <w:rPr>
      <w:rFonts w:ascii="Cambria" w:eastAsia="SimSun" w:hAnsi="Cambria"/>
    </w:rPr>
  </w:style>
  <w:style w:type="character" w:customStyle="1" w:styleId="Heading4Char">
    <w:name w:val="Heading 4 Char"/>
    <w:basedOn w:val="DefaultParagraphFont"/>
    <w:link w:val="Heading4"/>
    <w:rsid w:val="00142E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65192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565192"/>
    <w:pPr>
      <w:spacing w:before="120" w:after="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rsid w:val="00565192"/>
    <w:pPr>
      <w:spacing w:after="0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894539"/>
    <w:pPr>
      <w:tabs>
        <w:tab w:val="left" w:pos="952"/>
        <w:tab w:val="right" w:leader="dot" w:pos="9350"/>
      </w:tabs>
      <w:spacing w:after="0"/>
      <w:ind w:left="240"/>
    </w:pPr>
    <w:rPr>
      <w:rFonts w:ascii="FuturaTMedRo1" w:hAnsi="FuturaTMedRo1"/>
      <w:noProof/>
      <w:sz w:val="22"/>
      <w:szCs w:val="22"/>
    </w:rPr>
  </w:style>
  <w:style w:type="paragraph" w:styleId="TOC4">
    <w:name w:val="toc 4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565192"/>
    <w:pPr>
      <w:pBdr>
        <w:between w:val="double" w:sz="6" w:space="0" w:color="auto"/>
      </w:pBdr>
      <w:spacing w:after="0"/>
      <w:ind w:left="168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rsid w:val="003623AA"/>
  </w:style>
  <w:style w:type="character" w:styleId="PlaceholderText">
    <w:name w:val="Placeholder Text"/>
    <w:basedOn w:val="DefaultParagraphFont"/>
    <w:rsid w:val="00FB4506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9543A6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9543A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9543A6"/>
    <w:rPr>
      <w:rFonts w:ascii="Cambria" w:eastAsia="SimSun" w:hAnsi="Cambr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543A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9543A6"/>
    <w:rPr>
      <w:rFonts w:ascii="Cambria" w:eastAsia="SimSun" w:hAnsi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31DCC1-523C-44E7-99DE-BDD082253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 Litt Consulting, LLC</Company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Avrin</dc:creator>
  <cp:keywords/>
  <cp:lastModifiedBy>little Bits</cp:lastModifiedBy>
  <cp:revision>15</cp:revision>
  <cp:lastPrinted>2014-09-16T01:56:00Z</cp:lastPrinted>
  <dcterms:created xsi:type="dcterms:W3CDTF">2014-03-20T19:00:00Z</dcterms:created>
  <dcterms:modified xsi:type="dcterms:W3CDTF">2015-02-26T20:46:00Z</dcterms:modified>
</cp:coreProperties>
</file>